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5730651"/>
        <w:docPartObj>
          <w:docPartGallery w:val="Cover Pages"/>
          <w:docPartUnique/>
        </w:docPartObj>
      </w:sdtPr>
      <w:sdtEndPr>
        <w:rPr>
          <w:rFonts w:ascii="Microsoft YaHei" w:eastAsia="Microsoft YaHei" w:hAnsi="Microsoft YaHei" w:cs="Microsoft YaHei"/>
          <w:b/>
          <w:bCs/>
          <w:color w:val="333333"/>
          <w:sz w:val="29"/>
          <w:szCs w:val="29"/>
        </w:rPr>
      </w:sdtEndPr>
      <w:sdtContent>
        <w:p w14:paraId="27BD07CC" w14:textId="75F28817" w:rsidR="00BD5141" w:rsidRDefault="00BD5141">
          <w:r>
            <w:rPr>
              <w:noProof/>
              <w:lang w:eastAsia="en-CA"/>
            </w:rPr>
            <mc:AlternateContent>
              <mc:Choice Requires="wpg">
                <w:drawing>
                  <wp:anchor distT="0" distB="0" distL="114300" distR="114300" simplePos="0" relativeHeight="251662336" behindDoc="0" locked="0" layoutInCell="1" allowOverlap="1" wp14:anchorId="19E0E7AB" wp14:editId="64244B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DC7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14:anchorId="5F6AEF44" wp14:editId="2469F9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591F5A" w:rsidRDefault="00591F5A">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591F5A" w:rsidRDefault="0091692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91F5A">
                                      <w:rPr>
                                        <w:color w:val="595959" w:themeColor="text1" w:themeTint="A6"/>
                                        <w:sz w:val="18"/>
                                        <w:szCs w:val="18"/>
                                      </w:rPr>
                                      <w:t>xudong.zhang@zyanzoom.com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6AEF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B68D994" w14:textId="1E80B0DD" w:rsidR="00591F5A" w:rsidRDefault="00591F5A">
                              <w:pPr>
                                <w:pStyle w:val="NoSpacing"/>
                                <w:jc w:val="right"/>
                                <w:rPr>
                                  <w:color w:val="595959" w:themeColor="text1" w:themeTint="A6"/>
                                  <w:sz w:val="28"/>
                                  <w:szCs w:val="28"/>
                                </w:rPr>
                              </w:pPr>
                              <w:r>
                                <w:rPr>
                                  <w:color w:val="595959" w:themeColor="text1" w:themeTint="A6"/>
                                  <w:sz w:val="28"/>
                                  <w:szCs w:val="28"/>
                                </w:rPr>
                                <w:t>Xudong Zhang</w:t>
                              </w:r>
                            </w:p>
                          </w:sdtContent>
                        </w:sdt>
                        <w:p w14:paraId="606FF52E" w14:textId="2F20A2E7" w:rsidR="00591F5A" w:rsidRDefault="0091692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91F5A">
                                <w:rPr>
                                  <w:color w:val="595959" w:themeColor="text1" w:themeTint="A6"/>
                                  <w:sz w:val="18"/>
                                  <w:szCs w:val="18"/>
                                </w:rPr>
                                <w:t>xudong.zhang@zyanzoom.com</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14:anchorId="10923F10" wp14:editId="5589FD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3DDB7" w14:textId="77777777" w:rsidR="00591F5A" w:rsidRDefault="00591F5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3D6522" w14:textId="77777777" w:rsidR="00591F5A" w:rsidRDefault="00591F5A">
                                    <w:pPr>
                                      <w:pStyle w:val="NoSpacing"/>
                                      <w:jc w:val="right"/>
                                      <w:rPr>
                                        <w:color w:val="595959" w:themeColor="text1" w:themeTint="A6"/>
                                        <w:sz w:val="20"/>
                                        <w:szCs w:val="20"/>
                                      </w:rPr>
                                    </w:pPr>
                                    <w:r>
                                      <w:rPr>
                                        <w:color w:val="595959" w:themeColor="text1" w:themeTint="A6"/>
                                        <w:sz w:val="20"/>
                                        <w:szCs w:val="20"/>
                                      </w:rPr>
                                      <w:t xml:space="preserve">(Draw your reader in with an aish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923F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C63DDB7" w14:textId="77777777" w:rsidR="00591F5A" w:rsidRDefault="00591F5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E3D6522" w14:textId="77777777" w:rsidR="00591F5A" w:rsidRDefault="00591F5A">
                              <w:pPr>
                                <w:pStyle w:val="NoSpacing"/>
                                <w:jc w:val="right"/>
                                <w:rPr>
                                  <w:color w:val="595959" w:themeColor="text1" w:themeTint="A6"/>
                                  <w:sz w:val="20"/>
                                  <w:szCs w:val="20"/>
                                </w:rPr>
                              </w:pPr>
                              <w:r>
                                <w:rPr>
                                  <w:color w:val="595959" w:themeColor="text1" w:themeTint="A6"/>
                                  <w:sz w:val="20"/>
                                  <w:szCs w:val="20"/>
                                </w:rPr>
                                <w:t xml:space="preserve">(Draw your reader in with an aish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14:anchorId="29C8B2BF" wp14:editId="137E0F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CBDE3" w14:textId="41FBBB46" w:rsidR="00591F5A" w:rsidRDefault="0091692D">
                                <w:pPr>
                                  <w:jc w:val="right"/>
                                  <w:rPr>
                                    <w:color w:val="4472C4" w:themeColor="accent1"/>
                                    <w:sz w:val="64"/>
                                    <w:szCs w:val="64"/>
                                  </w:rPr>
                                </w:pPr>
                                <w:sdt>
                                  <w:sdtPr>
                                    <w:rPr>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91F5A">
                                      <w:rPr>
                                        <w:color w:val="2F5496" w:themeColor="accent1" w:themeShade="BF"/>
                                        <w:sz w:val="48"/>
                                        <w:szCs w:val="48"/>
                                      </w:rPr>
                                      <w:t>Smart Locker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2E2141AF" w:rsidR="00591F5A" w:rsidRDefault="00591F5A">
                                    <w:pPr>
                                      <w:jc w:val="right"/>
                                      <w:rPr>
                                        <w:smallCaps/>
                                        <w:color w:val="404040" w:themeColor="text1" w:themeTint="BF"/>
                                        <w:sz w:val="36"/>
                                        <w:szCs w:val="36"/>
                                      </w:rPr>
                                    </w:pPr>
                                    <w:r>
                                      <w:rPr>
                                        <w:color w:val="404040" w:themeColor="text1" w:themeTint="BF"/>
                                        <w:sz w:val="36"/>
                                        <w:szCs w:val="36"/>
                                      </w:rPr>
                                      <w:t>Z</w:t>
                                    </w:r>
                                    <w:r w:rsidR="00B86533">
                                      <w:rPr>
                                        <w:color w:val="404040" w:themeColor="text1" w:themeTint="BF"/>
                                        <w:sz w:val="36"/>
                                        <w:szCs w:val="36"/>
                                      </w:rPr>
                                      <w:t>&amp;Z</w:t>
                                    </w:r>
                                    <w:r>
                                      <w:rPr>
                                        <w:color w:val="404040" w:themeColor="text1" w:themeTint="BF"/>
                                        <w:sz w:val="36"/>
                                        <w:szCs w:val="36"/>
                                      </w:rPr>
                                      <w:t xml:space="preserve"> 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C8B2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4CBDE3" w14:textId="41FBBB46" w:rsidR="00591F5A" w:rsidRDefault="0091692D">
                          <w:pPr>
                            <w:jc w:val="right"/>
                            <w:rPr>
                              <w:color w:val="4472C4" w:themeColor="accent1"/>
                              <w:sz w:val="64"/>
                              <w:szCs w:val="64"/>
                            </w:rPr>
                          </w:pPr>
                          <w:sdt>
                            <w:sdtPr>
                              <w:rPr>
                                <w:color w:val="2F5496" w:themeColor="accent1" w:themeShade="BF"/>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91F5A">
                                <w:rPr>
                                  <w:color w:val="2F5496" w:themeColor="accent1" w:themeShade="BF"/>
                                  <w:sz w:val="48"/>
                                  <w:szCs w:val="48"/>
                                </w:rPr>
                                <w:t>Smart Locker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1D95EA" w14:textId="2E2141AF" w:rsidR="00591F5A" w:rsidRDefault="00591F5A">
                              <w:pPr>
                                <w:jc w:val="right"/>
                                <w:rPr>
                                  <w:smallCaps/>
                                  <w:color w:val="404040" w:themeColor="text1" w:themeTint="BF"/>
                                  <w:sz w:val="36"/>
                                  <w:szCs w:val="36"/>
                                </w:rPr>
                              </w:pPr>
                              <w:r>
                                <w:rPr>
                                  <w:color w:val="404040" w:themeColor="text1" w:themeTint="BF"/>
                                  <w:sz w:val="36"/>
                                  <w:szCs w:val="36"/>
                                </w:rPr>
                                <w:t>Z</w:t>
                              </w:r>
                              <w:r w:rsidR="00B86533">
                                <w:rPr>
                                  <w:color w:val="404040" w:themeColor="text1" w:themeTint="BF"/>
                                  <w:sz w:val="36"/>
                                  <w:szCs w:val="36"/>
                                </w:rPr>
                                <w:t>&amp;Z</w:t>
                              </w:r>
                              <w:r>
                                <w:rPr>
                                  <w:color w:val="404040" w:themeColor="text1" w:themeTint="BF"/>
                                  <w:sz w:val="36"/>
                                  <w:szCs w:val="36"/>
                                </w:rPr>
                                <w:t xml:space="preserve"> Business Plan</w:t>
                              </w:r>
                            </w:p>
                          </w:sdtContent>
                        </w:sdt>
                      </w:txbxContent>
                    </v:textbox>
                    <w10:wrap type="square" anchorx="page" anchory="page"/>
                  </v:shape>
                </w:pict>
              </mc:Fallback>
            </mc:AlternateContent>
          </w:r>
        </w:p>
        <w:p w14:paraId="13EA1729" w14:textId="66235BE2" w:rsidR="00BD5141" w:rsidRDefault="00BD5141">
          <w:pPr>
            <w:rPr>
              <w:rFonts w:ascii="Microsoft YaHei" w:eastAsia="Microsoft YaHei" w:hAnsi="Microsoft YaHei" w:cs="Microsoft YaHei"/>
              <w:b/>
              <w:bCs/>
              <w:color w:val="333333"/>
              <w:sz w:val="29"/>
              <w:szCs w:val="29"/>
            </w:rPr>
          </w:pPr>
          <w:r>
            <w:rPr>
              <w:rFonts w:ascii="Microsoft YaHei" w:eastAsia="Microsoft YaHei" w:hAnsi="Microsoft YaHei" w:cs="Microsoft YaHei"/>
              <w:b/>
              <w:bCs/>
              <w:color w:val="333333"/>
              <w:sz w:val="29"/>
              <w:szCs w:val="29"/>
            </w:rPr>
            <w:br w:type="page"/>
          </w:r>
        </w:p>
      </w:sdtContent>
    </w:sdt>
    <w:p w14:paraId="67097EB9" w14:textId="1669FE3A" w:rsidR="007370B6" w:rsidRPr="00A05660" w:rsidRDefault="004A6A7D" w:rsidP="00954701">
      <w:pPr>
        <w:shd w:val="clear" w:color="auto" w:fill="FFFFFF"/>
        <w:rPr>
          <w:rFonts w:ascii="Arial" w:eastAsia="Times New Roman" w:hAnsi="Arial" w:cs="Arial"/>
          <w:color w:val="333333"/>
          <w:sz w:val="21"/>
          <w:szCs w:val="21"/>
        </w:rPr>
      </w:pPr>
      <w:r w:rsidRPr="007370B6">
        <w:rPr>
          <w:b/>
          <w:bCs/>
          <w:color w:val="333333"/>
          <w:sz w:val="21"/>
          <w:szCs w:val="21"/>
        </w:rPr>
        <w:lastRenderedPageBreak/>
        <w:t>NDA (</w:t>
      </w:r>
      <w:r w:rsidR="006A49F8" w:rsidRPr="007370B6">
        <w:rPr>
          <w:b/>
          <w:bCs/>
          <w:color w:val="333333"/>
          <w:sz w:val="21"/>
          <w:szCs w:val="21"/>
        </w:rPr>
        <w:t>non-disclosure</w:t>
      </w:r>
      <w:r w:rsidR="007370B6" w:rsidRPr="007370B6">
        <w:rPr>
          <w:b/>
          <w:bCs/>
          <w:color w:val="333333"/>
          <w:sz w:val="21"/>
          <w:szCs w:val="21"/>
        </w:rPr>
        <w:t xml:space="preserve"> agreement)</w:t>
      </w:r>
    </w:p>
    <w:p w14:paraId="4C912032" w14:textId="078F6CB1" w:rsidR="00A05660" w:rsidRPr="00591F5A" w:rsidRDefault="00A05660" w:rsidP="00954701">
      <w:pPr>
        <w:shd w:val="clear" w:color="auto" w:fill="FFFFFF"/>
        <w:rPr>
          <w:color w:val="333333"/>
          <w:sz w:val="21"/>
          <w:szCs w:val="21"/>
        </w:rPr>
      </w:pPr>
      <w:r w:rsidRPr="00A05660">
        <w:rPr>
          <w:color w:val="333333"/>
          <w:sz w:val="21"/>
          <w:szCs w:val="21"/>
        </w:rPr>
        <w:t xml:space="preserve">This business </w:t>
      </w:r>
      <w:r w:rsidR="006A49F8" w:rsidRPr="00A05660">
        <w:rPr>
          <w:color w:val="333333"/>
          <w:sz w:val="21"/>
          <w:szCs w:val="21"/>
        </w:rPr>
        <w:t xml:space="preserve">plan </w:t>
      </w:r>
      <w:r w:rsidR="006A49F8" w:rsidRPr="00591F5A">
        <w:rPr>
          <w:color w:val="333333"/>
          <w:sz w:val="21"/>
          <w:szCs w:val="21"/>
        </w:rPr>
        <w:t>covers</w:t>
      </w:r>
      <w:r w:rsidRPr="00591F5A">
        <w:rPr>
          <w:color w:val="333333"/>
          <w:sz w:val="21"/>
          <w:szCs w:val="21"/>
        </w:rPr>
        <w:t xml:space="preserve"> the Company's trade </w:t>
      </w:r>
      <w:r w:rsidR="006A49F8" w:rsidRPr="00591F5A">
        <w:rPr>
          <w:color w:val="333333"/>
          <w:sz w:val="21"/>
          <w:szCs w:val="21"/>
        </w:rPr>
        <w:t>secrets and</w:t>
      </w:r>
      <w:r w:rsidRPr="00591F5A">
        <w:rPr>
          <w:color w:val="333333"/>
          <w:sz w:val="21"/>
          <w:szCs w:val="21"/>
        </w:rPr>
        <w:t xml:space="preserve"> is </w:t>
      </w:r>
      <w:r w:rsidRPr="00A05660">
        <w:rPr>
          <w:color w:val="333333"/>
          <w:sz w:val="21"/>
          <w:szCs w:val="21"/>
        </w:rPr>
        <w:t>only available to investors who have an investment intention. The Company requires</w:t>
      </w:r>
      <w:r w:rsidRPr="00591F5A">
        <w:rPr>
          <w:color w:val="333333"/>
          <w:sz w:val="21"/>
          <w:szCs w:val="21"/>
        </w:rPr>
        <w:t xml:space="preserve"> the Project Manager of the Investment Company to make the following </w:t>
      </w:r>
      <w:r w:rsidRPr="00A05660">
        <w:rPr>
          <w:color w:val="333333"/>
          <w:sz w:val="21"/>
          <w:szCs w:val="21"/>
        </w:rPr>
        <w:t>commitments when receiving this business</w:t>
      </w:r>
      <w:r w:rsidRPr="00591F5A">
        <w:rPr>
          <w:color w:val="333333"/>
          <w:sz w:val="21"/>
          <w:szCs w:val="21"/>
        </w:rPr>
        <w:t xml:space="preserve"> </w:t>
      </w:r>
      <w:r w:rsidRPr="00A05660">
        <w:rPr>
          <w:color w:val="333333"/>
          <w:sz w:val="21"/>
          <w:szCs w:val="21"/>
        </w:rPr>
        <w:t>plan:</w:t>
      </w:r>
    </w:p>
    <w:p w14:paraId="768CF18E" w14:textId="7856A72D" w:rsidR="00A05660" w:rsidRPr="00591F5A" w:rsidRDefault="00A05660" w:rsidP="00954701">
      <w:pPr>
        <w:shd w:val="clear" w:color="auto" w:fill="FFFFFF"/>
        <w:rPr>
          <w:color w:val="333333"/>
          <w:sz w:val="21"/>
          <w:szCs w:val="21"/>
        </w:rPr>
      </w:pPr>
      <w:r w:rsidRPr="00A05660">
        <w:rPr>
          <w:color w:val="333333"/>
          <w:sz w:val="21"/>
          <w:szCs w:val="21"/>
        </w:rPr>
        <w:t xml:space="preserve">Keeping this business plan in good custody, </w:t>
      </w:r>
      <w:r w:rsidR="006A49F8" w:rsidRPr="00A05660">
        <w:rPr>
          <w:color w:val="333333"/>
          <w:sz w:val="21"/>
          <w:szCs w:val="21"/>
        </w:rPr>
        <w:t xml:space="preserve">the </w:t>
      </w:r>
      <w:r w:rsidR="006A49F8" w:rsidRPr="00591F5A">
        <w:rPr>
          <w:color w:val="333333"/>
          <w:sz w:val="21"/>
          <w:szCs w:val="21"/>
        </w:rPr>
        <w:t>Company’s</w:t>
      </w:r>
      <w:r w:rsidRPr="00591F5A">
        <w:rPr>
          <w:color w:val="333333"/>
          <w:sz w:val="21"/>
          <w:szCs w:val="21"/>
        </w:rPr>
        <w:t xml:space="preserve"> trade </w:t>
      </w:r>
      <w:r w:rsidR="006A49F8" w:rsidRPr="006A49F8">
        <w:rPr>
          <w:color w:val="333333"/>
          <w:sz w:val="21"/>
          <w:szCs w:val="21"/>
        </w:rPr>
        <w:t>secrets involved</w:t>
      </w:r>
      <w:r w:rsidRPr="00591F5A">
        <w:rPr>
          <w:color w:val="333333"/>
          <w:sz w:val="21"/>
          <w:szCs w:val="21"/>
        </w:rPr>
        <w:t xml:space="preserve"> in this business plan shall not be disclosed to third parties without the consent of the Company</w:t>
      </w:r>
      <w:r w:rsidRPr="00A05660">
        <w:rPr>
          <w:color w:val="333333"/>
          <w:sz w:val="21"/>
          <w:szCs w:val="21"/>
        </w:rPr>
        <w:t xml:space="preserve">. </w:t>
      </w:r>
    </w:p>
    <w:p w14:paraId="181BDB29" w14:textId="77777777" w:rsidR="00A05660" w:rsidRPr="00A05660" w:rsidRDefault="00A05660" w:rsidP="00954701">
      <w:pPr>
        <w:shd w:val="clear" w:color="auto" w:fill="FFFFFF"/>
        <w:spacing w:before="240" w:after="240"/>
        <w:rPr>
          <w:rFonts w:ascii="Arial" w:eastAsia="Times New Roman" w:hAnsi="Arial" w:cs="Arial"/>
          <w:color w:val="333333"/>
          <w:sz w:val="21"/>
          <w:szCs w:val="21"/>
        </w:rPr>
      </w:pPr>
      <w:r w:rsidRPr="00A05660">
        <w:rPr>
          <w:color w:val="333333"/>
          <w:sz w:val="21"/>
          <w:szCs w:val="21"/>
        </w:rPr>
        <w:t>Project Manager Signature:</w:t>
      </w:r>
    </w:p>
    <w:p w14:paraId="7FB3700F" w14:textId="31DD2F70" w:rsidR="00A05660" w:rsidRPr="00A05660" w:rsidRDefault="00A05660" w:rsidP="00954701">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rPr>
        <w:t xml:space="preserve">End date: </w:t>
      </w:r>
      <w:r>
        <w:t xml:space="preserve"> </w:t>
      </w:r>
      <w:r w:rsidRPr="00A05660">
        <w:rPr>
          <w:color w:val="333333"/>
          <w:sz w:val="21"/>
          <w:szCs w:val="21"/>
        </w:rPr>
        <w:t xml:space="preserve"> </w:t>
      </w:r>
      <w:r>
        <w:t xml:space="preserve"> </w:t>
      </w:r>
      <w:r w:rsidRPr="00A05660">
        <w:rPr>
          <w:color w:val="333333"/>
          <w:sz w:val="21"/>
          <w:szCs w:val="21"/>
        </w:rPr>
        <w:t xml:space="preserve"> </w:t>
      </w:r>
      <w:r>
        <w:t xml:space="preserve"> </w:t>
      </w:r>
      <w:r w:rsidRPr="00A05660">
        <w:rPr>
          <w:color w:val="333333"/>
          <w:sz w:val="21"/>
          <w:szCs w:val="21"/>
        </w:rPr>
        <w:t xml:space="preserve"> </w:t>
      </w:r>
      <w:r>
        <w:t xml:space="preserve"> </w:t>
      </w:r>
      <w:r w:rsidRPr="00A05660">
        <w:rPr>
          <w:color w:val="333333"/>
          <w:sz w:val="21"/>
          <w:szCs w:val="21"/>
        </w:rPr>
        <w:t>November</w:t>
      </w:r>
      <w:r>
        <w:t xml:space="preserve">   </w:t>
      </w:r>
      <w:r w:rsidR="00D0765C">
        <w:rPr>
          <w:color w:val="333333"/>
          <w:sz w:val="21"/>
          <w:szCs w:val="21"/>
        </w:rPr>
        <w:t xml:space="preserve"> </w:t>
      </w:r>
      <w:r>
        <w:t xml:space="preserve">  </w:t>
      </w:r>
      <w:r w:rsidR="00D0765C">
        <w:rPr>
          <w:color w:val="333333"/>
          <w:sz w:val="21"/>
          <w:szCs w:val="21"/>
        </w:rPr>
        <w:t>01,</w:t>
      </w:r>
      <w:r>
        <w:t xml:space="preserve"> 2019 </w:t>
      </w:r>
      <w:r w:rsidR="00D0765C">
        <w:rPr>
          <w:color w:val="333333"/>
          <w:sz w:val="21"/>
          <w:szCs w:val="21"/>
        </w:rPr>
        <w:t xml:space="preserve"> </w:t>
      </w:r>
      <w:r>
        <w:t xml:space="preserve"> </w:t>
      </w:r>
      <w:r w:rsidRPr="00A05660">
        <w:rPr>
          <w:color w:val="333333"/>
          <w:sz w:val="21"/>
          <w:szCs w:val="21"/>
        </w:rPr>
        <w:t>Day</w:t>
      </w:r>
    </w:p>
    <w:p w14:paraId="7FCAD4ED" w14:textId="119FD954" w:rsidR="00A05660" w:rsidRDefault="00A05660" w:rsidP="004A6696">
      <w:pPr>
        <w:numPr>
          <w:ilvl w:val="0"/>
          <w:numId w:val="1"/>
        </w:numPr>
        <w:shd w:val="clear" w:color="auto" w:fill="FFFFFF"/>
        <w:ind w:left="300" w:right="150"/>
        <w:rPr>
          <w:rFonts w:ascii="Arial" w:eastAsia="Times New Roman" w:hAnsi="Arial" w:cs="Arial"/>
          <w:color w:val="333333"/>
          <w:sz w:val="21"/>
          <w:szCs w:val="21"/>
        </w:rPr>
      </w:pPr>
      <w:r w:rsidRPr="00A05660">
        <w:rPr>
          <w:color w:val="333333"/>
          <w:sz w:val="21"/>
          <w:szCs w:val="21"/>
        </w:rPr>
        <w:t>Business Plan</w:t>
      </w:r>
    </w:p>
    <w:p w14:paraId="49D115CE" w14:textId="77777777" w:rsidR="004A6696" w:rsidRPr="004A6696" w:rsidRDefault="004A6696" w:rsidP="004A6696">
      <w:pPr>
        <w:numPr>
          <w:ilvl w:val="0"/>
          <w:numId w:val="1"/>
        </w:numPr>
        <w:shd w:val="clear" w:color="auto" w:fill="FFFFFF"/>
        <w:ind w:left="300" w:right="150"/>
        <w:rPr>
          <w:rFonts w:ascii="Arial" w:eastAsia="Times New Roman" w:hAnsi="Arial" w:cs="Arial"/>
          <w:color w:val="333333"/>
          <w:sz w:val="21"/>
          <w:szCs w:val="21"/>
        </w:rPr>
      </w:pPr>
    </w:p>
    <w:p w14:paraId="6D4EA0D8" w14:textId="2FA46469" w:rsidR="00D0765C" w:rsidRPr="00A05660" w:rsidRDefault="00A05660" w:rsidP="00591F5A">
      <w:pPr>
        <w:numPr>
          <w:ilvl w:val="0"/>
          <w:numId w:val="2"/>
        </w:numPr>
        <w:shd w:val="clear" w:color="auto" w:fill="FFFFFF"/>
        <w:ind w:left="300" w:right="150"/>
        <w:jc w:val="right"/>
        <w:rPr>
          <w:rFonts w:ascii="Arial" w:eastAsia="Times New Roman" w:hAnsi="Arial" w:cs="Arial"/>
          <w:color w:val="333333"/>
          <w:sz w:val="21"/>
          <w:szCs w:val="21"/>
        </w:rPr>
      </w:pPr>
      <w:r w:rsidRPr="00A05660">
        <w:rPr>
          <w:color w:val="333333"/>
          <w:sz w:val="21"/>
          <w:szCs w:val="21"/>
        </w:rPr>
        <w:t>Project name:</w:t>
      </w:r>
      <w:r>
        <w:t xml:space="preserve"> </w:t>
      </w:r>
      <w:r w:rsidR="00A0638A">
        <w:rPr>
          <w:color w:val="333333"/>
          <w:sz w:val="21"/>
          <w:szCs w:val="21"/>
        </w:rPr>
        <w:t>Z&amp;Z</w:t>
      </w:r>
      <w:r>
        <w:t xml:space="preserve"> </w:t>
      </w:r>
      <w:r w:rsidR="006A49F8">
        <w:rPr>
          <w:color w:val="333333"/>
          <w:sz w:val="21"/>
          <w:szCs w:val="21"/>
        </w:rPr>
        <w:t>smart locker</w:t>
      </w:r>
    </w:p>
    <w:p w14:paraId="713156FD" w14:textId="14349EC0"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rPr>
        <w:t>Project Single</w:t>
      </w:r>
      <w:r>
        <w:t xml:space="preserve"> </w:t>
      </w:r>
      <w:r w:rsidR="00D0765C">
        <w:rPr>
          <w:color w:val="333333"/>
          <w:sz w:val="21"/>
          <w:szCs w:val="21"/>
        </w:rPr>
        <w:t xml:space="preserve">:Zyan </w:t>
      </w:r>
      <w:r w:rsidR="00A0638A">
        <w:rPr>
          <w:color w:val="333333"/>
          <w:sz w:val="21"/>
          <w:szCs w:val="21"/>
        </w:rPr>
        <w:t>Z&amp;Z</w:t>
      </w:r>
      <w:r>
        <w:t xml:space="preserve"> </w:t>
      </w:r>
      <w:r w:rsidR="00D0765C">
        <w:rPr>
          <w:color w:val="333333"/>
          <w:sz w:val="21"/>
          <w:szCs w:val="21"/>
        </w:rPr>
        <w:t xml:space="preserve"> Inc.</w:t>
      </w:r>
    </w:p>
    <w:p w14:paraId="0CE31D40"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rPr>
        <w:t xml:space="preserve">Location </w:t>
      </w:r>
    </w:p>
    <w:p w14:paraId="31933A3D" w14:textId="206789DD"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rPr>
        <w:t>Tel</w:t>
      </w:r>
      <w:r>
        <w:t xml:space="preserve"> </w:t>
      </w:r>
      <w:r w:rsidR="004562E5">
        <w:rPr>
          <w:color w:val="333333"/>
          <w:sz w:val="21"/>
          <w:szCs w:val="21"/>
        </w:rPr>
        <w:t>2266063883</w:t>
      </w:r>
    </w:p>
    <w:p w14:paraId="782E12B2" w14:textId="3D1338D6"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rPr>
        <w:t>E-mail</w:t>
      </w:r>
      <w:r>
        <w:t xml:space="preserve"> </w:t>
      </w:r>
      <w:r w:rsidR="00D0765C">
        <w:rPr>
          <w:color w:val="333333"/>
          <w:sz w:val="21"/>
          <w:szCs w:val="21"/>
        </w:rPr>
        <w:t>ZyanZoom</w:t>
      </w:r>
      <w:r>
        <w:t xml:space="preserve"> </w:t>
      </w:r>
      <w:r w:rsidR="00D0765C">
        <w:rPr>
          <w:color w:val="333333"/>
          <w:sz w:val="21"/>
          <w:szCs w:val="21"/>
        </w:rPr>
        <w:t xml:space="preserve"> Inc.</w:t>
      </w:r>
    </w:p>
    <w:p w14:paraId="1A901D05"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rPr>
        <w:t xml:space="preserve">Associates </w:t>
      </w:r>
      <w:r>
        <w:t xml:space="preserve">  </w:t>
      </w:r>
    </w:p>
    <w:p w14:paraId="25B60117"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rPr>
        <w:t>The name of the company</w:t>
      </w:r>
      <w:r>
        <w:t xml:space="preserve"> </w:t>
      </w:r>
    </w:p>
    <w:p w14:paraId="525492A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rPr>
        <w:t>(Date)</w:t>
      </w:r>
      <w:r>
        <w:t xml:space="preserve"> </w:t>
      </w:r>
    </w:p>
    <w:p w14:paraId="118A7BC4" w14:textId="77777777" w:rsidR="00A05660" w:rsidRPr="00A05660"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rPr>
        <w:t>Listings</w:t>
      </w:r>
    </w:p>
    <w:p w14:paraId="08BACE0C"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Executive summary ... .</w:t>
      </w:r>
      <w:r>
        <w:t xml:space="preserve"> . . . . . . . . . . . . . . . . . . . . . . . . . . . . . . . . .</w:t>
      </w:r>
    </w:p>
    <w:p w14:paraId="017F4C8C" w14:textId="100B19EA"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one </w:t>
      </w:r>
      <w:r w:rsidR="00B86533">
        <w:rPr>
          <w:color w:val="333333"/>
          <w:sz w:val="21"/>
          <w:szCs w:val="21"/>
        </w:rPr>
        <w:t>:</w:t>
      </w:r>
      <w:r>
        <w:t xml:space="preserve"> </w:t>
      </w:r>
      <w:r w:rsidR="00B86533">
        <w:t>C</w:t>
      </w:r>
      <w:r>
        <w:t xml:space="preserve">ompany </w:t>
      </w:r>
      <w:r w:rsidR="00B86533">
        <w:t>Information Details</w:t>
      </w:r>
      <w:r>
        <w:t xml:space="preserve"> </w:t>
      </w:r>
      <w:r w:rsidRPr="00A05660">
        <w:rPr>
          <w:color w:val="333333"/>
          <w:sz w:val="21"/>
          <w:szCs w:val="21"/>
        </w:rPr>
        <w:t>... ...</w:t>
      </w:r>
      <w:r>
        <w:t xml:space="preserve"> ... ... ... ...</w:t>
      </w:r>
    </w:p>
    <w:p w14:paraId="0BA85474" w14:textId="26EA77FB"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II </w:t>
      </w:r>
      <w:r w:rsidR="00EC1105" w:rsidRPr="00A05660">
        <w:rPr>
          <w:color w:val="333333"/>
          <w:sz w:val="21"/>
          <w:szCs w:val="21"/>
        </w:rPr>
        <w:t xml:space="preserve">The </w:t>
      </w:r>
      <w:r w:rsidR="00EC1105">
        <w:t>management</w:t>
      </w:r>
      <w:r>
        <w:t xml:space="preserve"> of the company </w:t>
      </w:r>
      <w:r w:rsidRPr="00A05660">
        <w:rPr>
          <w:color w:val="333333"/>
          <w:sz w:val="21"/>
          <w:szCs w:val="21"/>
        </w:rPr>
        <w:t>...</w:t>
      </w:r>
      <w:r>
        <w:t xml:space="preserve"> ... ... ... ...</w:t>
      </w:r>
    </w:p>
    <w:p w14:paraId="53BCA575"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III </w:t>
      </w:r>
      <w:r>
        <w:t xml:space="preserve"> </w:t>
      </w:r>
      <w:r w:rsidRPr="00A05660">
        <w:rPr>
          <w:color w:val="333333"/>
          <w:sz w:val="21"/>
          <w:szCs w:val="21"/>
        </w:rPr>
        <w:t>Products /</w:t>
      </w:r>
      <w:r>
        <w:t xml:space="preserve"> </w:t>
      </w:r>
      <w:r w:rsidRPr="00A05660">
        <w:rPr>
          <w:color w:val="333333"/>
          <w:sz w:val="21"/>
          <w:szCs w:val="21"/>
        </w:rPr>
        <w:t>Services</w:t>
      </w:r>
      <w:r>
        <w:t xml:space="preserve"> </w:t>
      </w:r>
      <w:r w:rsidRPr="00A05660">
        <w:rPr>
          <w:color w:val="333333"/>
          <w:sz w:val="21"/>
          <w:szCs w:val="21"/>
        </w:rPr>
        <w:t>... ...</w:t>
      </w:r>
      <w:r>
        <w:t xml:space="preserve"> ... ... ... ...</w:t>
      </w:r>
    </w:p>
    <w:p w14:paraId="07244B2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IV Research </w:t>
      </w:r>
      <w:r>
        <w:t xml:space="preserve"> and development </w:t>
      </w:r>
      <w:r w:rsidRPr="00A05660">
        <w:rPr>
          <w:color w:val="333333"/>
          <w:sz w:val="21"/>
          <w:szCs w:val="21"/>
        </w:rPr>
        <w:t>. . .</w:t>
      </w:r>
      <w:r>
        <w:t xml:space="preserve"> . . . . . . . . . . .</w:t>
      </w:r>
    </w:p>
    <w:p w14:paraId="166366C4"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V Industry </w:t>
      </w:r>
      <w:r>
        <w:t xml:space="preserve"> and market conditions </w:t>
      </w:r>
      <w:r w:rsidRPr="00A05660">
        <w:rPr>
          <w:color w:val="333333"/>
          <w:sz w:val="21"/>
          <w:szCs w:val="21"/>
        </w:rPr>
        <w:t>...</w:t>
      </w:r>
      <w:r>
        <w:t xml:space="preserve"> ... ...</w:t>
      </w:r>
    </w:p>
    <w:p w14:paraId="7E6A3A00"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6 Marketing strategy </w:t>
      </w:r>
      <w:r>
        <w:t xml:space="preserve"> ... </w:t>
      </w:r>
      <w:r w:rsidRPr="00A05660">
        <w:rPr>
          <w:color w:val="333333"/>
          <w:sz w:val="21"/>
          <w:szCs w:val="21"/>
        </w:rPr>
        <w:t>...</w:t>
      </w:r>
      <w:r>
        <w:t xml:space="preserve"> ... ... ... ...</w:t>
      </w:r>
    </w:p>
    <w:p w14:paraId="4C40192C" w14:textId="4E0F5CA6"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7 </w:t>
      </w:r>
      <w:r w:rsidR="00954701" w:rsidRPr="00954701">
        <w:rPr>
          <w:color w:val="333333"/>
          <w:sz w:val="21"/>
          <w:szCs w:val="21"/>
        </w:rPr>
        <w:t>Service process</w:t>
      </w:r>
      <w:r>
        <w:t xml:space="preserve"> ... </w:t>
      </w:r>
      <w:r w:rsidRPr="00A05660">
        <w:rPr>
          <w:color w:val="333333"/>
          <w:sz w:val="21"/>
          <w:szCs w:val="21"/>
        </w:rPr>
        <w:t>...</w:t>
      </w:r>
      <w:r>
        <w:t xml:space="preserve"> ... ... ... ... ...</w:t>
      </w:r>
    </w:p>
    <w:p w14:paraId="52127A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8 </w:t>
      </w:r>
      <w:r>
        <w:t xml:space="preserve"> Management </w:t>
      </w:r>
      <w:r w:rsidRPr="00A05660">
        <w:rPr>
          <w:color w:val="333333"/>
          <w:sz w:val="21"/>
          <w:szCs w:val="21"/>
        </w:rPr>
        <w:t>... . .</w:t>
      </w:r>
      <w:r>
        <w:t xml:space="preserve"> . . . . . . . . . . . . . . . . . . . . . . . . . . . . . . . . . . .</w:t>
      </w:r>
    </w:p>
    <w:p w14:paraId="29F3B389"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9 Financing </w:t>
      </w:r>
      <w:r>
        <w:t xml:space="preserve"> Statement </w:t>
      </w:r>
      <w:r w:rsidRPr="00A05660">
        <w:rPr>
          <w:color w:val="333333"/>
          <w:sz w:val="21"/>
          <w:szCs w:val="21"/>
        </w:rPr>
        <w:t>... ...</w:t>
      </w:r>
      <w:r>
        <w:t xml:space="preserve"> ... ... ... ... ...</w:t>
      </w:r>
    </w:p>
    <w:p w14:paraId="053B597A"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X Financial </w:t>
      </w:r>
      <w:r>
        <w:t xml:space="preserve"> Plan </w:t>
      </w:r>
      <w:r w:rsidRPr="00A05660">
        <w:rPr>
          <w:color w:val="333333"/>
          <w:sz w:val="21"/>
          <w:szCs w:val="21"/>
        </w:rPr>
        <w:t>... ...</w:t>
      </w:r>
      <w:r>
        <w:t xml:space="preserve"> ... ... ... ... ...</w:t>
      </w:r>
    </w:p>
    <w:p w14:paraId="50E45478" w14:textId="77777777" w:rsidR="00A05660" w:rsidRPr="00A05660" w:rsidRDefault="00A05660" w:rsidP="00954701">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11 Risk </w:t>
      </w:r>
      <w:r>
        <w:t xml:space="preserve"> Control </w:t>
      </w:r>
      <w:r w:rsidRPr="00A05660">
        <w:rPr>
          <w:color w:val="333333"/>
          <w:sz w:val="21"/>
          <w:szCs w:val="21"/>
        </w:rPr>
        <w:t>... ...</w:t>
      </w:r>
      <w:r>
        <w:t xml:space="preserve"> ... ... ... ... ... ...</w:t>
      </w:r>
    </w:p>
    <w:p w14:paraId="13818986" w14:textId="2858D477" w:rsidR="00A05660" w:rsidRDefault="00A05660" w:rsidP="004A6696">
      <w:pPr>
        <w:numPr>
          <w:ilvl w:val="1"/>
          <w:numId w:val="2"/>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Part 12 Progress </w:t>
      </w:r>
      <w:r>
        <w:t xml:space="preserve"> in project implementation </w:t>
      </w:r>
      <w:r w:rsidRPr="00A05660">
        <w:rPr>
          <w:color w:val="333333"/>
          <w:sz w:val="21"/>
          <w:szCs w:val="21"/>
        </w:rPr>
        <w:t>...</w:t>
      </w:r>
      <w:r>
        <w:t xml:space="preserve"> ... ... ... ... ...</w:t>
      </w:r>
    </w:p>
    <w:p w14:paraId="72DB9339" w14:textId="77777777" w:rsidR="004A6696" w:rsidRPr="00A05660" w:rsidRDefault="004A6696" w:rsidP="004A6696">
      <w:pPr>
        <w:shd w:val="clear" w:color="auto" w:fill="FFFFFF"/>
        <w:ind w:left="600" w:right="300"/>
        <w:rPr>
          <w:rFonts w:ascii="Arial" w:eastAsia="Times New Roman" w:hAnsi="Arial" w:cs="Arial"/>
          <w:color w:val="333333"/>
          <w:sz w:val="21"/>
          <w:szCs w:val="21"/>
        </w:rPr>
      </w:pPr>
    </w:p>
    <w:p w14:paraId="78D3161C" w14:textId="57BC0276" w:rsidR="004562E5" w:rsidRPr="004562E5" w:rsidRDefault="00A05660" w:rsidP="00954701">
      <w:pPr>
        <w:numPr>
          <w:ilvl w:val="0"/>
          <w:numId w:val="2"/>
        </w:numPr>
        <w:shd w:val="clear" w:color="auto" w:fill="FFFFFF"/>
        <w:ind w:left="300" w:right="150"/>
        <w:rPr>
          <w:rFonts w:ascii="Arial" w:eastAsia="Times New Roman" w:hAnsi="Arial" w:cs="Arial"/>
          <w:color w:val="333333"/>
          <w:sz w:val="21"/>
          <w:szCs w:val="21"/>
        </w:rPr>
      </w:pPr>
      <w:r w:rsidRPr="00A05660">
        <w:rPr>
          <w:color w:val="333333"/>
          <w:sz w:val="21"/>
          <w:szCs w:val="21"/>
        </w:rPr>
        <w:t xml:space="preserve">Executive </w:t>
      </w:r>
      <w:r w:rsidR="00B86533">
        <w:rPr>
          <w:color w:val="333333"/>
          <w:sz w:val="21"/>
          <w:szCs w:val="21"/>
        </w:rPr>
        <w:t>Summary</w:t>
      </w:r>
    </w:p>
    <w:p w14:paraId="4B08C24B" w14:textId="77777777" w:rsidR="004562E5" w:rsidRDefault="004562E5" w:rsidP="00954701">
      <w:pPr>
        <w:shd w:val="clear" w:color="auto" w:fill="FFFFFF"/>
        <w:ind w:left="-60" w:right="150"/>
        <w:rPr>
          <w:rFonts w:ascii="Arial" w:eastAsia="Times New Roman" w:hAnsi="Arial" w:cs="Arial"/>
          <w:color w:val="333333"/>
          <w:sz w:val="21"/>
          <w:szCs w:val="21"/>
        </w:rPr>
      </w:pPr>
    </w:p>
    <w:p w14:paraId="258E4814" w14:textId="77777777" w:rsidR="004562E5" w:rsidRDefault="004562E5" w:rsidP="00954701">
      <w:pPr>
        <w:shd w:val="clear" w:color="auto" w:fill="FFFFFF"/>
        <w:ind w:left="-60" w:right="150"/>
        <w:rPr>
          <w:rFonts w:ascii="Arial" w:eastAsia="Times New Roman" w:hAnsi="Arial" w:cs="Arial"/>
          <w:color w:val="333333"/>
          <w:sz w:val="21"/>
          <w:szCs w:val="21"/>
        </w:rPr>
      </w:pPr>
    </w:p>
    <w:p w14:paraId="68AE85AB" w14:textId="7A4FE0A8" w:rsidR="00C2054E" w:rsidRDefault="00525507" w:rsidP="00954701">
      <w:pPr>
        <w:rPr>
          <w:color w:val="424242"/>
          <w:sz w:val="22"/>
          <w:szCs w:val="22"/>
          <w:shd w:val="clear" w:color="auto" w:fill="FFFFFF"/>
        </w:rPr>
      </w:pPr>
      <w:r>
        <w:rPr>
          <w:color w:val="424242"/>
          <w:sz w:val="22"/>
          <w:szCs w:val="22"/>
          <w:shd w:val="clear" w:color="auto" w:fill="FFFFFF"/>
        </w:rPr>
        <w:t xml:space="preserve">In </w:t>
      </w:r>
      <w:r w:rsidR="00B86533">
        <w:rPr>
          <w:color w:val="424242"/>
          <w:sz w:val="22"/>
          <w:szCs w:val="22"/>
          <w:shd w:val="clear" w:color="auto" w:fill="FFFFFF"/>
        </w:rPr>
        <w:t xml:space="preserve">the </w:t>
      </w:r>
      <w:r w:rsidRPr="00591F5A">
        <w:rPr>
          <w:color w:val="424242"/>
          <w:sz w:val="22"/>
          <w:szCs w:val="22"/>
          <w:shd w:val="clear" w:color="auto" w:fill="FFFFFF"/>
        </w:rPr>
        <w:t xml:space="preserve">logistics </w:t>
      </w:r>
      <w:r w:rsidR="006A49F8" w:rsidRPr="00525507">
        <w:rPr>
          <w:color w:val="424242"/>
          <w:sz w:val="22"/>
          <w:szCs w:val="22"/>
          <w:shd w:val="clear" w:color="auto" w:fill="FFFFFF"/>
        </w:rPr>
        <w:t>industry, the</w:t>
      </w:r>
      <w:r w:rsidRPr="00591F5A">
        <w:rPr>
          <w:color w:val="424242"/>
          <w:sz w:val="22"/>
          <w:szCs w:val="22"/>
          <w:shd w:val="clear" w:color="auto" w:fill="FFFFFF"/>
        </w:rPr>
        <w:t xml:space="preserve"> "last kilometer</w:t>
      </w:r>
      <w:r w:rsidR="006A49F8" w:rsidRPr="00525507">
        <w:rPr>
          <w:color w:val="424242"/>
          <w:sz w:val="22"/>
          <w:szCs w:val="22"/>
          <w:shd w:val="clear" w:color="auto" w:fill="FFFFFF"/>
        </w:rPr>
        <w:t>” has</w:t>
      </w:r>
      <w:r w:rsidRPr="00591F5A">
        <w:rPr>
          <w:color w:val="424242"/>
          <w:sz w:val="22"/>
          <w:szCs w:val="22"/>
          <w:shd w:val="clear" w:color="auto" w:fill="FFFFFF"/>
        </w:rPr>
        <w:t xml:space="preserve"> been a major problem for logistics companies</w:t>
      </w:r>
      <w:r w:rsidR="00B86533">
        <w:rPr>
          <w:color w:val="424242"/>
          <w:sz w:val="22"/>
          <w:szCs w:val="22"/>
          <w:shd w:val="clear" w:color="auto" w:fill="FFFFFF"/>
        </w:rPr>
        <w:t xml:space="preserve">. At Z&amp;Z we have a </w:t>
      </w:r>
      <w:r w:rsidRPr="00591F5A">
        <w:rPr>
          <w:color w:val="424242"/>
          <w:sz w:val="22"/>
          <w:szCs w:val="22"/>
          <w:shd w:val="clear" w:color="auto" w:fill="FFFFFF"/>
        </w:rPr>
        <w:t>viable solution to this</w:t>
      </w:r>
      <w:r w:rsidR="00B86533">
        <w:rPr>
          <w:color w:val="424242"/>
          <w:sz w:val="22"/>
          <w:szCs w:val="22"/>
          <w:shd w:val="clear" w:color="auto" w:fill="FFFFFF"/>
        </w:rPr>
        <w:t xml:space="preserve"> global</w:t>
      </w:r>
      <w:r w:rsidRPr="00591F5A">
        <w:rPr>
          <w:color w:val="424242"/>
          <w:sz w:val="22"/>
          <w:szCs w:val="22"/>
          <w:shd w:val="clear" w:color="auto" w:fill="FFFFFF"/>
        </w:rPr>
        <w:t xml:space="preserve"> problem</w:t>
      </w:r>
      <w:r w:rsidR="00B86533">
        <w:rPr>
          <w:color w:val="424242"/>
          <w:sz w:val="22"/>
          <w:szCs w:val="22"/>
          <w:shd w:val="clear" w:color="auto" w:fill="FFFFFF"/>
        </w:rPr>
        <w:t xml:space="preserve"> using Smart Lockers</w:t>
      </w:r>
      <w:r w:rsidRPr="00591F5A">
        <w:rPr>
          <w:color w:val="424242"/>
          <w:sz w:val="22"/>
          <w:szCs w:val="22"/>
          <w:shd w:val="clear" w:color="auto" w:fill="FFFFFF"/>
        </w:rPr>
        <w:t xml:space="preserve">. </w:t>
      </w:r>
      <w:r w:rsidR="00B86533">
        <w:rPr>
          <w:color w:val="424242"/>
          <w:sz w:val="22"/>
          <w:szCs w:val="22"/>
          <w:shd w:val="clear" w:color="auto" w:fill="FFFFFF"/>
        </w:rPr>
        <w:t>The c</w:t>
      </w:r>
      <w:r w:rsidRPr="00591F5A">
        <w:rPr>
          <w:color w:val="424242"/>
          <w:sz w:val="22"/>
          <w:szCs w:val="22"/>
          <w:shd w:val="clear" w:color="auto" w:fill="FFFFFF"/>
        </w:rPr>
        <w:t xml:space="preserve">urrent </w:t>
      </w:r>
      <w:commentRangeStart w:id="0"/>
      <w:commentRangeEnd w:id="0"/>
      <w:r w:rsidR="004562E5" w:rsidRPr="00591F5A">
        <w:rPr>
          <w:color w:val="424242"/>
          <w:sz w:val="22"/>
          <w:szCs w:val="22"/>
          <w:shd w:val="clear" w:color="auto" w:fill="FFFFFF"/>
        </w:rPr>
        <w:commentReference w:id="0"/>
      </w:r>
      <w:r w:rsidRPr="00591F5A">
        <w:rPr>
          <w:color w:val="424242"/>
          <w:sz w:val="22"/>
          <w:szCs w:val="22"/>
          <w:shd w:val="clear" w:color="auto" w:fill="FFFFFF"/>
        </w:rPr>
        <w:t xml:space="preserve"> solutions are</w:t>
      </w:r>
      <w:r w:rsidR="004562E5" w:rsidRPr="00591F5A">
        <w:rPr>
          <w:color w:val="424242"/>
          <w:sz w:val="22"/>
          <w:szCs w:val="22"/>
          <w:shd w:val="clear" w:color="auto" w:fill="FFFFFF"/>
        </w:rPr>
        <w:t xml:space="preserve"> costly and inefficient</w:t>
      </w:r>
      <w:r w:rsidR="00B86533">
        <w:rPr>
          <w:color w:val="424242"/>
          <w:sz w:val="22"/>
          <w:szCs w:val="22"/>
          <w:shd w:val="clear" w:color="auto" w:fill="FFFFFF"/>
        </w:rPr>
        <w:t xml:space="preserve"> for todays consumer</w:t>
      </w:r>
      <w:r w:rsidR="004562E5" w:rsidRPr="00591F5A">
        <w:rPr>
          <w:color w:val="424242"/>
          <w:sz w:val="22"/>
          <w:szCs w:val="22"/>
          <w:shd w:val="clear" w:color="auto" w:fill="FFFFFF"/>
        </w:rPr>
        <w:t>.</w:t>
      </w:r>
      <w:r w:rsidRPr="00591F5A">
        <w:rPr>
          <w:color w:val="424242"/>
          <w:sz w:val="22"/>
          <w:szCs w:val="22"/>
          <w:shd w:val="clear" w:color="auto" w:fill="FFFFFF"/>
        </w:rPr>
        <w:t xml:space="preserve"> Before </w:t>
      </w:r>
      <w:r w:rsidR="00893FAF">
        <w:rPr>
          <w:color w:val="424242"/>
          <w:sz w:val="22"/>
          <w:szCs w:val="22"/>
          <w:shd w:val="clear" w:color="auto" w:fill="FFFFFF"/>
        </w:rPr>
        <w:t>our introduction of the</w:t>
      </w:r>
      <w:r w:rsidRPr="00591F5A">
        <w:rPr>
          <w:color w:val="424242"/>
          <w:sz w:val="22"/>
          <w:szCs w:val="22"/>
          <w:shd w:val="clear" w:color="auto" w:fill="FFFFFF"/>
        </w:rPr>
        <w:t xml:space="preserve"> </w:t>
      </w:r>
      <w:r w:rsidR="00084E49">
        <w:rPr>
          <w:color w:val="424242"/>
          <w:sz w:val="22"/>
          <w:szCs w:val="22"/>
          <w:shd w:val="clear" w:color="auto" w:fill="FFFFFF"/>
        </w:rPr>
        <w:t>smart locker</w:t>
      </w:r>
      <w:r w:rsidRPr="00591F5A">
        <w:rPr>
          <w:color w:val="424242"/>
          <w:sz w:val="22"/>
          <w:szCs w:val="22"/>
          <w:shd w:val="clear" w:color="auto" w:fill="FFFFFF"/>
        </w:rPr>
        <w:t>, many logistics companies have tried to solve the "last kilometer</w:t>
      </w:r>
      <w:r w:rsidR="00DA5E16" w:rsidRPr="00591F5A">
        <w:rPr>
          <w:color w:val="424242"/>
          <w:sz w:val="22"/>
          <w:szCs w:val="22"/>
          <w:shd w:val="clear" w:color="auto" w:fill="FFFFFF"/>
        </w:rPr>
        <w:t>” problem</w:t>
      </w:r>
      <w:r w:rsidRPr="00591F5A">
        <w:rPr>
          <w:color w:val="424242"/>
          <w:sz w:val="22"/>
          <w:szCs w:val="22"/>
          <w:shd w:val="clear" w:color="auto" w:fill="FFFFFF"/>
        </w:rPr>
        <w:t>, but did not get the desired results</w:t>
      </w:r>
      <w:r w:rsidR="00893FAF">
        <w:rPr>
          <w:color w:val="424242"/>
          <w:sz w:val="22"/>
          <w:szCs w:val="22"/>
          <w:shd w:val="clear" w:color="auto" w:fill="FFFFFF"/>
        </w:rPr>
        <w:t>.</w:t>
      </w:r>
      <w:r w:rsidRPr="00591F5A">
        <w:rPr>
          <w:color w:val="424242"/>
          <w:sz w:val="22"/>
          <w:szCs w:val="22"/>
          <w:shd w:val="clear" w:color="auto" w:fill="FFFFFF"/>
        </w:rPr>
        <w:t xml:space="preserve"> </w:t>
      </w:r>
      <w:r w:rsidR="00893FAF">
        <w:rPr>
          <w:color w:val="424242"/>
          <w:sz w:val="22"/>
          <w:szCs w:val="22"/>
          <w:shd w:val="clear" w:color="auto" w:fill="FFFFFF"/>
        </w:rPr>
        <w:t>T</w:t>
      </w:r>
      <w:r w:rsidRPr="00591F5A">
        <w:rPr>
          <w:color w:val="424242"/>
          <w:sz w:val="22"/>
          <w:szCs w:val="22"/>
          <w:shd w:val="clear" w:color="auto" w:fill="FFFFFF"/>
        </w:rPr>
        <w:t xml:space="preserve">he </w:t>
      </w:r>
      <w:r w:rsidR="00893FAF">
        <w:rPr>
          <w:color w:val="424242"/>
          <w:sz w:val="22"/>
          <w:szCs w:val="22"/>
          <w:shd w:val="clear" w:color="auto" w:fill="FFFFFF"/>
        </w:rPr>
        <w:t>introduction</w:t>
      </w:r>
      <w:r w:rsidRPr="00591F5A">
        <w:rPr>
          <w:color w:val="424242"/>
          <w:sz w:val="22"/>
          <w:szCs w:val="22"/>
          <w:shd w:val="clear" w:color="auto" w:fill="FFFFFF"/>
        </w:rPr>
        <w:t xml:space="preserve"> of </w:t>
      </w:r>
      <w:r w:rsidR="00893FAF">
        <w:rPr>
          <w:color w:val="424242"/>
          <w:sz w:val="22"/>
          <w:szCs w:val="22"/>
          <w:shd w:val="clear" w:color="auto" w:fill="FFFFFF"/>
        </w:rPr>
        <w:t xml:space="preserve">our </w:t>
      </w:r>
      <w:r w:rsidRPr="00591F5A">
        <w:rPr>
          <w:color w:val="424242"/>
          <w:sz w:val="22"/>
          <w:szCs w:val="22"/>
          <w:shd w:val="clear" w:color="auto" w:fill="FFFFFF"/>
        </w:rPr>
        <w:t xml:space="preserve">smart </w:t>
      </w:r>
      <w:r w:rsidR="006A49F8">
        <w:rPr>
          <w:color w:val="424242"/>
          <w:sz w:val="22"/>
          <w:szCs w:val="22"/>
          <w:shd w:val="clear" w:color="auto" w:fill="FFFFFF"/>
        </w:rPr>
        <w:t>locker</w:t>
      </w:r>
      <w:r w:rsidR="00893FAF">
        <w:rPr>
          <w:color w:val="424242"/>
          <w:sz w:val="22"/>
          <w:szCs w:val="22"/>
          <w:shd w:val="clear" w:color="auto" w:fill="FFFFFF"/>
        </w:rPr>
        <w:t>s will solve at</w:t>
      </w:r>
      <w:r w:rsidRPr="00591F5A">
        <w:rPr>
          <w:color w:val="424242"/>
          <w:sz w:val="22"/>
          <w:szCs w:val="22"/>
          <w:shd w:val="clear" w:color="auto" w:fill="FFFFFF"/>
        </w:rPr>
        <w:t xml:space="preserve"> least three problems in the final part of the logistics</w:t>
      </w:r>
      <w:r w:rsidR="00035B56">
        <w:rPr>
          <w:color w:val="424242"/>
          <w:sz w:val="22"/>
          <w:szCs w:val="22"/>
          <w:shd w:val="clear" w:color="auto" w:fill="FFFFFF"/>
        </w:rPr>
        <w:t xml:space="preserve"> workflow</w:t>
      </w:r>
      <w:r w:rsidRPr="00591F5A">
        <w:rPr>
          <w:color w:val="424242"/>
          <w:sz w:val="22"/>
          <w:szCs w:val="22"/>
          <w:shd w:val="clear" w:color="auto" w:fill="FFFFFF"/>
        </w:rPr>
        <w:t>:</w:t>
      </w:r>
      <w:r w:rsidR="00893FAF">
        <w:rPr>
          <w:color w:val="424242"/>
          <w:sz w:val="22"/>
          <w:szCs w:val="22"/>
          <w:shd w:val="clear" w:color="auto" w:fill="FFFFFF"/>
        </w:rPr>
        <w:br/>
      </w:r>
      <w:r w:rsidR="00893FAF">
        <w:rPr>
          <w:color w:val="424242"/>
          <w:sz w:val="22"/>
          <w:szCs w:val="22"/>
          <w:shd w:val="clear" w:color="auto" w:fill="FFFFFF"/>
        </w:rPr>
        <w:br/>
      </w:r>
      <w:r>
        <w:rPr>
          <w:color w:val="424242"/>
          <w:sz w:val="22"/>
          <w:szCs w:val="22"/>
          <w:shd w:val="clear" w:color="auto" w:fill="FFFFFF"/>
        </w:rPr>
        <w:t>(1)</w:t>
      </w:r>
      <w:r w:rsidR="00893FAF">
        <w:rPr>
          <w:color w:val="424242"/>
          <w:sz w:val="22"/>
          <w:szCs w:val="22"/>
          <w:shd w:val="clear" w:color="auto" w:fill="FFFFFF"/>
        </w:rPr>
        <w:t>The smart lockers will be accessible 24/7</w:t>
      </w:r>
      <w:r w:rsidRPr="00591F5A">
        <w:rPr>
          <w:color w:val="424242"/>
          <w:sz w:val="22"/>
          <w:szCs w:val="22"/>
          <w:shd w:val="clear" w:color="auto" w:fill="FFFFFF"/>
        </w:rPr>
        <w:t xml:space="preserve"> solv</w:t>
      </w:r>
      <w:r w:rsidR="00893FAF">
        <w:rPr>
          <w:color w:val="424242"/>
          <w:sz w:val="22"/>
          <w:szCs w:val="22"/>
          <w:shd w:val="clear" w:color="auto" w:fill="FFFFFF"/>
        </w:rPr>
        <w:t>ing</w:t>
      </w:r>
      <w:r w:rsidRPr="00591F5A">
        <w:rPr>
          <w:color w:val="424242"/>
          <w:sz w:val="22"/>
          <w:szCs w:val="22"/>
          <w:shd w:val="clear" w:color="auto" w:fill="FFFFFF"/>
        </w:rPr>
        <w:t xml:space="preserve"> the current extremely common receiver and delivery</w:t>
      </w:r>
      <w:r w:rsidR="00893FAF">
        <w:rPr>
          <w:color w:val="424242"/>
          <w:sz w:val="22"/>
          <w:szCs w:val="22"/>
          <w:shd w:val="clear" w:color="auto" w:fill="FFFFFF"/>
        </w:rPr>
        <w:t xml:space="preserve"> </w:t>
      </w:r>
      <w:r w:rsidRPr="00591F5A">
        <w:rPr>
          <w:color w:val="424242"/>
          <w:sz w:val="22"/>
          <w:szCs w:val="22"/>
          <w:shd w:val="clear" w:color="auto" w:fill="FFFFFF"/>
        </w:rPr>
        <w:t xml:space="preserve">time asymmetry. Most of the main customers </w:t>
      </w:r>
      <w:r w:rsidR="00893FAF">
        <w:rPr>
          <w:color w:val="424242"/>
          <w:sz w:val="22"/>
          <w:szCs w:val="22"/>
          <w:shd w:val="clear" w:color="auto" w:fill="FFFFFF"/>
        </w:rPr>
        <w:t>of the</w:t>
      </w:r>
      <w:r w:rsidRPr="00591F5A">
        <w:rPr>
          <w:color w:val="424242"/>
          <w:sz w:val="22"/>
          <w:szCs w:val="22"/>
          <w:shd w:val="clear" w:color="auto" w:fill="FFFFFF"/>
        </w:rPr>
        <w:t xml:space="preserve"> </w:t>
      </w:r>
      <w:r>
        <w:rPr>
          <w:color w:val="424242"/>
          <w:sz w:val="22"/>
          <w:szCs w:val="22"/>
          <w:shd w:val="clear" w:color="auto" w:fill="FFFFFF"/>
        </w:rPr>
        <w:t>courier industry</w:t>
      </w:r>
      <w:r w:rsidRPr="00591F5A">
        <w:rPr>
          <w:color w:val="424242"/>
          <w:sz w:val="22"/>
          <w:szCs w:val="22"/>
          <w:shd w:val="clear" w:color="auto" w:fill="FFFFFF"/>
        </w:rPr>
        <w:t xml:space="preserve"> </w:t>
      </w:r>
      <w:r>
        <w:rPr>
          <w:color w:val="424242"/>
          <w:sz w:val="22"/>
          <w:szCs w:val="22"/>
          <w:shd w:val="clear" w:color="auto" w:fill="FFFFFF"/>
        </w:rPr>
        <w:t>are</w:t>
      </w:r>
      <w:r w:rsidRPr="00591F5A">
        <w:rPr>
          <w:color w:val="424242"/>
          <w:sz w:val="22"/>
          <w:szCs w:val="22"/>
          <w:shd w:val="clear" w:color="auto" w:fill="FFFFFF"/>
        </w:rPr>
        <w:t xml:space="preserve"> full-time workers and the working hours of these people </w:t>
      </w:r>
      <w:r w:rsidR="00035B56">
        <w:rPr>
          <w:color w:val="424242"/>
          <w:sz w:val="22"/>
          <w:szCs w:val="22"/>
          <w:shd w:val="clear" w:color="auto" w:fill="FFFFFF"/>
        </w:rPr>
        <w:t>conflict</w:t>
      </w:r>
      <w:r w:rsidRPr="00591F5A">
        <w:rPr>
          <w:color w:val="424242"/>
          <w:sz w:val="22"/>
          <w:szCs w:val="22"/>
          <w:shd w:val="clear" w:color="auto" w:fill="FFFFFF"/>
        </w:rPr>
        <w:t xml:space="preserve"> with the hours of courier</w:t>
      </w:r>
      <w:r w:rsidR="00893FAF">
        <w:rPr>
          <w:color w:val="424242"/>
          <w:sz w:val="22"/>
          <w:szCs w:val="22"/>
          <w:shd w:val="clear" w:color="auto" w:fill="FFFFFF"/>
        </w:rPr>
        <w:t xml:space="preserve"> deliveries</w:t>
      </w:r>
      <w:r w:rsidRPr="00591F5A">
        <w:rPr>
          <w:color w:val="424242"/>
          <w:sz w:val="22"/>
          <w:szCs w:val="22"/>
          <w:shd w:val="clear" w:color="auto" w:fill="FFFFFF"/>
        </w:rPr>
        <w:t xml:space="preserve">. Therefore, for most of the </w:t>
      </w:r>
      <w:r w:rsidRPr="00591F5A">
        <w:rPr>
          <w:color w:val="424242"/>
          <w:sz w:val="22"/>
          <w:szCs w:val="22"/>
          <w:shd w:val="clear" w:color="auto" w:fill="FFFFFF"/>
        </w:rPr>
        <w:lastRenderedPageBreak/>
        <w:t>week they can only receive the</w:t>
      </w:r>
      <w:r w:rsidR="00035B56">
        <w:rPr>
          <w:color w:val="424242"/>
          <w:sz w:val="22"/>
          <w:szCs w:val="22"/>
          <w:shd w:val="clear" w:color="auto" w:fill="FFFFFF"/>
        </w:rPr>
        <w:t>ir</w:t>
      </w:r>
      <w:r w:rsidR="006257EF">
        <w:rPr>
          <w:color w:val="424242"/>
          <w:sz w:val="22"/>
          <w:szCs w:val="22"/>
          <w:shd w:val="clear" w:color="auto" w:fill="FFFFFF"/>
        </w:rPr>
        <w:t xml:space="preserve"> package</w:t>
      </w:r>
      <w:r w:rsidR="00035B56">
        <w:rPr>
          <w:color w:val="424242"/>
          <w:sz w:val="22"/>
          <w:szCs w:val="22"/>
          <w:shd w:val="clear" w:color="auto" w:fill="FFFFFF"/>
        </w:rPr>
        <w:t xml:space="preserve"> </w:t>
      </w:r>
      <w:r w:rsidRPr="00591F5A">
        <w:rPr>
          <w:color w:val="424242"/>
          <w:sz w:val="22"/>
          <w:szCs w:val="22"/>
          <w:shd w:val="clear" w:color="auto" w:fill="FFFFFF"/>
        </w:rPr>
        <w:t xml:space="preserve">delivery </w:t>
      </w:r>
      <w:r w:rsidR="00035B56">
        <w:rPr>
          <w:color w:val="424242"/>
          <w:sz w:val="22"/>
          <w:szCs w:val="22"/>
          <w:shd w:val="clear" w:color="auto" w:fill="FFFFFF"/>
        </w:rPr>
        <w:t>at their work place</w:t>
      </w:r>
      <w:r w:rsidR="006257EF">
        <w:rPr>
          <w:color w:val="424242"/>
          <w:sz w:val="22"/>
          <w:szCs w:val="22"/>
          <w:shd w:val="clear" w:color="auto" w:fill="FFFFFF"/>
        </w:rPr>
        <w:t>(if possible)</w:t>
      </w:r>
      <w:r w:rsidR="00035B56">
        <w:rPr>
          <w:color w:val="424242"/>
          <w:sz w:val="22"/>
          <w:szCs w:val="22"/>
          <w:shd w:val="clear" w:color="auto" w:fill="FFFFFF"/>
        </w:rPr>
        <w:t xml:space="preserve"> </w:t>
      </w:r>
      <w:r w:rsidR="00893FAF">
        <w:rPr>
          <w:color w:val="424242"/>
          <w:sz w:val="22"/>
          <w:szCs w:val="22"/>
          <w:shd w:val="clear" w:color="auto" w:fill="FFFFFF"/>
        </w:rPr>
        <w:t xml:space="preserve">to </w:t>
      </w:r>
      <w:r w:rsidRPr="00591F5A">
        <w:rPr>
          <w:color w:val="424242"/>
          <w:sz w:val="22"/>
          <w:szCs w:val="22"/>
          <w:shd w:val="clear" w:color="auto" w:fill="FFFFFF"/>
        </w:rPr>
        <w:t>take home, or arrange for family members at home waiting for collection</w:t>
      </w:r>
      <w:r w:rsidR="00035B56">
        <w:rPr>
          <w:color w:val="424242"/>
          <w:sz w:val="22"/>
          <w:szCs w:val="22"/>
          <w:shd w:val="clear" w:color="auto" w:fill="FFFFFF"/>
        </w:rPr>
        <w:t xml:space="preserve"> of the package</w:t>
      </w:r>
      <w:r w:rsidRPr="00591F5A">
        <w:rPr>
          <w:color w:val="424242"/>
          <w:sz w:val="22"/>
          <w:szCs w:val="22"/>
          <w:shd w:val="clear" w:color="auto" w:fill="FFFFFF"/>
        </w:rPr>
        <w:t xml:space="preserve">. </w:t>
      </w:r>
      <w:r w:rsidR="00035B56">
        <w:rPr>
          <w:color w:val="424242"/>
          <w:sz w:val="22"/>
          <w:szCs w:val="22"/>
          <w:shd w:val="clear" w:color="auto" w:fill="FFFFFF"/>
        </w:rPr>
        <w:t>T</w:t>
      </w:r>
      <w:r w:rsidRPr="00591F5A">
        <w:rPr>
          <w:color w:val="424242"/>
          <w:sz w:val="22"/>
          <w:szCs w:val="22"/>
          <w:shd w:val="clear" w:color="auto" w:fill="FFFFFF"/>
        </w:rPr>
        <w:t xml:space="preserve">hrough the </w:t>
      </w:r>
      <w:r w:rsidR="006A49F8">
        <w:rPr>
          <w:color w:val="424242"/>
          <w:sz w:val="22"/>
          <w:szCs w:val="22"/>
          <w:shd w:val="clear" w:color="auto" w:fill="FFFFFF"/>
        </w:rPr>
        <w:t>smart locker</w:t>
      </w:r>
      <w:r w:rsidRPr="00591F5A">
        <w:rPr>
          <w:color w:val="424242"/>
          <w:sz w:val="22"/>
          <w:szCs w:val="22"/>
          <w:shd w:val="clear" w:color="auto" w:fill="FFFFFF"/>
        </w:rPr>
        <w:t xml:space="preserve">, the recipient can pick up </w:t>
      </w:r>
      <w:r w:rsidR="00035B56">
        <w:rPr>
          <w:color w:val="424242"/>
          <w:sz w:val="22"/>
          <w:szCs w:val="22"/>
          <w:shd w:val="clear" w:color="auto" w:fill="FFFFFF"/>
        </w:rPr>
        <w:t xml:space="preserve">their package </w:t>
      </w:r>
      <w:r w:rsidRPr="00591F5A">
        <w:rPr>
          <w:color w:val="424242"/>
          <w:sz w:val="22"/>
          <w:szCs w:val="22"/>
          <w:shd w:val="clear" w:color="auto" w:fill="FFFFFF"/>
        </w:rPr>
        <w:t xml:space="preserve">at any time, eliminating the need to take the </w:t>
      </w:r>
      <w:r w:rsidR="006257EF">
        <w:rPr>
          <w:color w:val="424242"/>
          <w:sz w:val="22"/>
          <w:szCs w:val="22"/>
          <w:shd w:val="clear" w:color="auto" w:fill="FFFFFF"/>
        </w:rPr>
        <w:t>package</w:t>
      </w:r>
      <w:r w:rsidRPr="00591F5A">
        <w:rPr>
          <w:color w:val="424242"/>
          <w:sz w:val="22"/>
          <w:szCs w:val="22"/>
          <w:shd w:val="clear" w:color="auto" w:fill="FFFFFF"/>
        </w:rPr>
        <w:t xml:space="preserve"> home</w:t>
      </w:r>
      <w:r w:rsidR="006257EF">
        <w:rPr>
          <w:color w:val="424242"/>
          <w:sz w:val="22"/>
          <w:szCs w:val="22"/>
          <w:shd w:val="clear" w:color="auto" w:fill="FFFFFF"/>
        </w:rPr>
        <w:t xml:space="preserve">, </w:t>
      </w:r>
      <w:r w:rsidRPr="00591F5A">
        <w:rPr>
          <w:color w:val="424242"/>
          <w:sz w:val="22"/>
          <w:szCs w:val="22"/>
          <w:shd w:val="clear" w:color="auto" w:fill="FFFFFF"/>
        </w:rPr>
        <w:t>entrust others at home to collect</w:t>
      </w:r>
      <w:r w:rsidR="006257EF">
        <w:rPr>
          <w:color w:val="424242"/>
          <w:sz w:val="22"/>
          <w:szCs w:val="22"/>
          <w:shd w:val="clear" w:color="auto" w:fill="FFFFFF"/>
        </w:rPr>
        <w:t>, or risk the package being stolen</w:t>
      </w:r>
      <w:r w:rsidRPr="00591F5A">
        <w:rPr>
          <w:color w:val="424242"/>
          <w:sz w:val="22"/>
          <w:szCs w:val="22"/>
          <w:shd w:val="clear" w:color="auto" w:fill="FFFFFF"/>
        </w:rPr>
        <w:t xml:space="preserve">.  </w:t>
      </w:r>
      <w:r w:rsidR="006257EF">
        <w:rPr>
          <w:color w:val="424242"/>
          <w:sz w:val="22"/>
          <w:szCs w:val="22"/>
          <w:shd w:val="clear" w:color="auto" w:fill="FFFFFF"/>
        </w:rPr>
        <w:br/>
      </w:r>
      <w:r w:rsidR="006257EF">
        <w:rPr>
          <w:color w:val="424242"/>
          <w:sz w:val="22"/>
          <w:szCs w:val="22"/>
          <w:shd w:val="clear" w:color="auto" w:fill="FFFFFF"/>
        </w:rPr>
        <w:br/>
      </w:r>
      <w:r>
        <w:rPr>
          <w:color w:val="424242"/>
          <w:sz w:val="22"/>
          <w:szCs w:val="22"/>
          <w:shd w:val="clear" w:color="auto" w:fill="FFFFFF"/>
        </w:rPr>
        <w:t>(2) The</w:t>
      </w:r>
      <w:r w:rsidRPr="00591F5A">
        <w:rPr>
          <w:color w:val="424242"/>
          <w:sz w:val="22"/>
          <w:szCs w:val="22"/>
          <w:shd w:val="clear" w:color="auto" w:fill="FFFFFF"/>
        </w:rPr>
        <w:t xml:space="preserve"> </w:t>
      </w:r>
      <w:r w:rsidR="00C2054E">
        <w:rPr>
          <w:color w:val="424242"/>
          <w:sz w:val="22"/>
          <w:szCs w:val="22"/>
          <w:shd w:val="clear" w:color="auto" w:fill="FFFFFF"/>
        </w:rPr>
        <w:t>use</w:t>
      </w:r>
      <w:r w:rsidRPr="00591F5A">
        <w:rPr>
          <w:color w:val="424242"/>
          <w:sz w:val="22"/>
          <w:szCs w:val="22"/>
          <w:shd w:val="clear" w:color="auto" w:fill="FFFFFF"/>
        </w:rPr>
        <w:t xml:space="preserve"> of </w:t>
      </w:r>
      <w:r w:rsidR="00084E49">
        <w:rPr>
          <w:color w:val="424242"/>
          <w:sz w:val="22"/>
          <w:szCs w:val="22"/>
          <w:shd w:val="clear" w:color="auto" w:fill="FFFFFF"/>
        </w:rPr>
        <w:t>smart locker</w:t>
      </w:r>
      <w:r w:rsidRPr="00591F5A">
        <w:rPr>
          <w:color w:val="424242"/>
          <w:sz w:val="22"/>
          <w:szCs w:val="22"/>
          <w:shd w:val="clear" w:color="auto" w:fill="FFFFFF"/>
        </w:rPr>
        <w:t xml:space="preserve">s </w:t>
      </w:r>
      <w:r w:rsidR="00C2054E" w:rsidRPr="00525507">
        <w:rPr>
          <w:color w:val="424242"/>
          <w:sz w:val="22"/>
          <w:szCs w:val="22"/>
          <w:shd w:val="clear" w:color="auto" w:fill="FFFFFF"/>
        </w:rPr>
        <w:t>solves</w:t>
      </w:r>
      <w:r w:rsidRPr="00591F5A">
        <w:rPr>
          <w:color w:val="424242"/>
          <w:sz w:val="22"/>
          <w:szCs w:val="22"/>
          <w:shd w:val="clear" w:color="auto" w:fill="FFFFFF"/>
        </w:rPr>
        <w:t xml:space="preserve"> the problem of unprofessional and error-prone collection points. </w:t>
      </w:r>
      <w:r w:rsidR="006257EF">
        <w:rPr>
          <w:color w:val="424242"/>
          <w:sz w:val="22"/>
          <w:szCs w:val="22"/>
          <w:shd w:val="clear" w:color="auto" w:fill="FFFFFF"/>
        </w:rPr>
        <w:t>Collection</w:t>
      </w:r>
      <w:r w:rsidRPr="00591F5A">
        <w:rPr>
          <w:color w:val="424242"/>
          <w:sz w:val="22"/>
          <w:szCs w:val="22"/>
          <w:shd w:val="clear" w:color="auto" w:fill="FFFFFF"/>
        </w:rPr>
        <w:t xml:space="preserve"> point</w:t>
      </w:r>
      <w:r w:rsidR="006257EF">
        <w:rPr>
          <w:color w:val="424242"/>
          <w:sz w:val="22"/>
          <w:szCs w:val="22"/>
          <w:shd w:val="clear" w:color="auto" w:fill="FFFFFF"/>
        </w:rPr>
        <w:t>s</w:t>
      </w:r>
      <w:r w:rsidRPr="00591F5A">
        <w:rPr>
          <w:color w:val="424242"/>
          <w:sz w:val="22"/>
          <w:szCs w:val="22"/>
          <w:shd w:val="clear" w:color="auto" w:fill="FFFFFF"/>
        </w:rPr>
        <w:t xml:space="preserve"> </w:t>
      </w:r>
      <w:r w:rsidR="006257EF">
        <w:rPr>
          <w:color w:val="424242"/>
          <w:sz w:val="22"/>
          <w:szCs w:val="22"/>
          <w:shd w:val="clear" w:color="auto" w:fill="FFFFFF"/>
        </w:rPr>
        <w:t>introduce issues such</w:t>
      </w:r>
      <w:r w:rsidRPr="00591F5A">
        <w:rPr>
          <w:color w:val="424242"/>
          <w:sz w:val="22"/>
          <w:szCs w:val="22"/>
          <w:shd w:val="clear" w:color="auto" w:fill="FFFFFF"/>
        </w:rPr>
        <w:t xml:space="preserve"> as insufficient inventory space, </w:t>
      </w:r>
      <w:r w:rsidR="006257EF">
        <w:rPr>
          <w:color w:val="424242"/>
          <w:sz w:val="22"/>
          <w:szCs w:val="22"/>
          <w:shd w:val="clear" w:color="auto" w:fill="FFFFFF"/>
        </w:rPr>
        <w:t>package damage</w:t>
      </w:r>
      <w:r w:rsidRPr="00591F5A">
        <w:rPr>
          <w:color w:val="424242"/>
          <w:sz w:val="22"/>
          <w:szCs w:val="22"/>
          <w:shd w:val="clear" w:color="auto" w:fill="FFFFFF"/>
        </w:rPr>
        <w:t xml:space="preserve"> disputes, </w:t>
      </w:r>
      <w:r w:rsidR="006257EF">
        <w:rPr>
          <w:color w:val="424242"/>
          <w:sz w:val="22"/>
          <w:szCs w:val="22"/>
          <w:shd w:val="clear" w:color="auto" w:fill="FFFFFF"/>
        </w:rPr>
        <w:t xml:space="preserve">as well as </w:t>
      </w:r>
      <w:r w:rsidRPr="00591F5A">
        <w:rPr>
          <w:color w:val="424242"/>
          <w:sz w:val="22"/>
          <w:szCs w:val="22"/>
          <w:shd w:val="clear" w:color="auto" w:fill="FFFFFF"/>
        </w:rPr>
        <w:t xml:space="preserve">fraud </w:t>
      </w:r>
      <w:r w:rsidR="006257EF">
        <w:rPr>
          <w:color w:val="424242"/>
          <w:sz w:val="22"/>
          <w:szCs w:val="22"/>
          <w:shd w:val="clear" w:color="auto" w:fill="FFFFFF"/>
        </w:rPr>
        <w:t xml:space="preserve">among </w:t>
      </w:r>
      <w:r w:rsidRPr="00591F5A">
        <w:rPr>
          <w:color w:val="424242"/>
          <w:sz w:val="22"/>
          <w:szCs w:val="22"/>
          <w:shd w:val="clear" w:color="auto" w:fill="FFFFFF"/>
        </w:rPr>
        <w:t xml:space="preserve">other </w:t>
      </w:r>
      <w:r w:rsidR="006257EF">
        <w:rPr>
          <w:color w:val="424242"/>
          <w:sz w:val="22"/>
          <w:szCs w:val="22"/>
          <w:shd w:val="clear" w:color="auto" w:fill="FFFFFF"/>
        </w:rPr>
        <w:t>challenges. This is</w:t>
      </w:r>
      <w:r w:rsidRPr="00591F5A">
        <w:rPr>
          <w:color w:val="424242"/>
          <w:sz w:val="22"/>
          <w:szCs w:val="22"/>
          <w:shd w:val="clear" w:color="auto" w:fill="FFFFFF"/>
        </w:rPr>
        <w:t xml:space="preserve"> mainly due to the lack of </w:t>
      </w:r>
      <w:r w:rsidR="006257EF">
        <w:rPr>
          <w:color w:val="424242"/>
          <w:sz w:val="22"/>
          <w:szCs w:val="22"/>
          <w:shd w:val="clear" w:color="auto" w:fill="FFFFFF"/>
        </w:rPr>
        <w:t xml:space="preserve">protocols for </w:t>
      </w:r>
      <w:r w:rsidRPr="00591F5A">
        <w:rPr>
          <w:color w:val="424242"/>
          <w:sz w:val="22"/>
          <w:szCs w:val="22"/>
          <w:shd w:val="clear" w:color="auto" w:fill="FFFFFF"/>
        </w:rPr>
        <w:t xml:space="preserve">the </w:t>
      </w:r>
      <w:r w:rsidR="00C2054E">
        <w:rPr>
          <w:color w:val="424242"/>
          <w:sz w:val="22"/>
          <w:szCs w:val="22"/>
          <w:shd w:val="clear" w:color="auto" w:fill="FFFFFF"/>
        </w:rPr>
        <w:t xml:space="preserve">person/place receiving the </w:t>
      </w:r>
      <w:r w:rsidR="006257EF">
        <w:rPr>
          <w:color w:val="424242"/>
          <w:sz w:val="22"/>
          <w:szCs w:val="22"/>
          <w:shd w:val="clear" w:color="auto" w:fill="FFFFFF"/>
        </w:rPr>
        <w:t>package</w:t>
      </w:r>
      <w:r w:rsidR="00C2054E">
        <w:rPr>
          <w:color w:val="424242"/>
          <w:sz w:val="22"/>
          <w:szCs w:val="22"/>
          <w:shd w:val="clear" w:color="auto" w:fill="FFFFFF"/>
        </w:rPr>
        <w:t>. Smart</w:t>
      </w:r>
      <w:r w:rsidR="006A49F8">
        <w:rPr>
          <w:color w:val="424242"/>
          <w:sz w:val="22"/>
          <w:szCs w:val="22"/>
          <w:shd w:val="clear" w:color="auto" w:fill="FFFFFF"/>
        </w:rPr>
        <w:t xml:space="preserve"> locker</w:t>
      </w:r>
      <w:r w:rsidR="00C2054E">
        <w:rPr>
          <w:color w:val="424242"/>
          <w:sz w:val="22"/>
          <w:szCs w:val="22"/>
          <w:shd w:val="clear" w:color="auto" w:fill="FFFFFF"/>
        </w:rPr>
        <w:t>s</w:t>
      </w:r>
      <w:r w:rsidRPr="00591F5A">
        <w:rPr>
          <w:color w:val="424242"/>
          <w:sz w:val="22"/>
          <w:szCs w:val="22"/>
          <w:shd w:val="clear" w:color="auto" w:fill="FFFFFF"/>
        </w:rPr>
        <w:t xml:space="preserve"> can </w:t>
      </w:r>
      <w:r w:rsidR="00C2054E">
        <w:rPr>
          <w:color w:val="424242"/>
          <w:sz w:val="22"/>
          <w:szCs w:val="22"/>
          <w:shd w:val="clear" w:color="auto" w:fill="FFFFFF"/>
        </w:rPr>
        <w:t xml:space="preserve">solve </w:t>
      </w:r>
      <w:r w:rsidRPr="00591F5A">
        <w:rPr>
          <w:color w:val="424242"/>
          <w:sz w:val="22"/>
          <w:szCs w:val="22"/>
          <w:shd w:val="clear" w:color="auto" w:fill="FFFFFF"/>
        </w:rPr>
        <w:t xml:space="preserve">these </w:t>
      </w:r>
      <w:r w:rsidR="00C2054E">
        <w:rPr>
          <w:color w:val="424242"/>
          <w:sz w:val="22"/>
          <w:szCs w:val="22"/>
          <w:shd w:val="clear" w:color="auto" w:fill="FFFFFF"/>
        </w:rPr>
        <w:t>issues</w:t>
      </w:r>
      <w:r w:rsidRPr="00591F5A">
        <w:rPr>
          <w:color w:val="424242"/>
          <w:sz w:val="22"/>
          <w:szCs w:val="22"/>
          <w:shd w:val="clear" w:color="auto" w:fill="FFFFFF"/>
        </w:rPr>
        <w:t xml:space="preserve"> </w:t>
      </w:r>
      <w:r w:rsidR="00C2054E">
        <w:rPr>
          <w:color w:val="424242"/>
          <w:sz w:val="22"/>
          <w:szCs w:val="22"/>
          <w:shd w:val="clear" w:color="auto" w:fill="FFFFFF"/>
        </w:rPr>
        <w:t>with dedicated package storage, and familiar protocols for delivery couriers to follow</w:t>
      </w:r>
      <w:r w:rsidRPr="00591F5A">
        <w:rPr>
          <w:color w:val="424242"/>
          <w:sz w:val="22"/>
          <w:szCs w:val="22"/>
          <w:shd w:val="clear" w:color="auto" w:fill="FFFFFF"/>
        </w:rPr>
        <w:t>.</w:t>
      </w:r>
      <w:r w:rsidR="00C2054E">
        <w:rPr>
          <w:color w:val="424242"/>
          <w:sz w:val="22"/>
          <w:szCs w:val="22"/>
          <w:shd w:val="clear" w:color="auto" w:fill="FFFFFF"/>
        </w:rPr>
        <w:t xml:space="preserve"> This ensures packages are delivered as quickly as possible, eliminating theft and missed deliveries.</w:t>
      </w:r>
      <w:r>
        <w:rPr>
          <w:color w:val="424242"/>
          <w:sz w:val="22"/>
          <w:szCs w:val="22"/>
          <w:shd w:val="clear" w:color="auto" w:fill="FFFFFF"/>
        </w:rPr>
        <w:t xml:space="preserve"> </w:t>
      </w:r>
    </w:p>
    <w:p w14:paraId="75EE07C8" w14:textId="77777777" w:rsidR="00C2054E" w:rsidRDefault="00C2054E" w:rsidP="00954701">
      <w:pPr>
        <w:rPr>
          <w:color w:val="424242"/>
          <w:sz w:val="22"/>
          <w:szCs w:val="22"/>
          <w:shd w:val="clear" w:color="auto" w:fill="FFFFFF"/>
        </w:rPr>
      </w:pPr>
    </w:p>
    <w:p w14:paraId="162F9D73" w14:textId="6A0F7DF2" w:rsidR="00C51188" w:rsidRPr="00591F5A" w:rsidRDefault="00525507" w:rsidP="00954701">
      <w:pPr>
        <w:rPr>
          <w:color w:val="424242"/>
          <w:sz w:val="22"/>
          <w:szCs w:val="22"/>
          <w:shd w:val="clear" w:color="auto" w:fill="FFFFFF"/>
        </w:rPr>
      </w:pPr>
      <w:r>
        <w:rPr>
          <w:color w:val="424242"/>
          <w:sz w:val="22"/>
          <w:szCs w:val="22"/>
          <w:shd w:val="clear" w:color="auto" w:fill="FFFFFF"/>
        </w:rPr>
        <w:t>(3)</w:t>
      </w:r>
      <w:r w:rsidRPr="00591F5A">
        <w:rPr>
          <w:color w:val="424242"/>
          <w:sz w:val="22"/>
          <w:szCs w:val="22"/>
          <w:shd w:val="clear" w:color="auto" w:fill="FFFFFF"/>
        </w:rPr>
        <w:t xml:space="preserve"> The wide-ranging use of </w:t>
      </w:r>
      <w:r w:rsidR="006A49F8">
        <w:rPr>
          <w:color w:val="424242"/>
          <w:sz w:val="22"/>
          <w:szCs w:val="22"/>
          <w:shd w:val="clear" w:color="auto" w:fill="FFFFFF"/>
        </w:rPr>
        <w:t>smart locker</w:t>
      </w:r>
      <w:r w:rsidRPr="00591F5A">
        <w:rPr>
          <w:color w:val="424242"/>
          <w:sz w:val="22"/>
          <w:szCs w:val="22"/>
          <w:shd w:val="clear" w:color="auto" w:fill="FFFFFF"/>
        </w:rPr>
        <w:t>s can greatly improve the efficiency</w:t>
      </w:r>
      <w:r w:rsidR="00C2054E">
        <w:rPr>
          <w:color w:val="424242"/>
          <w:sz w:val="22"/>
          <w:szCs w:val="22"/>
          <w:shd w:val="clear" w:color="auto" w:fill="FFFFFF"/>
        </w:rPr>
        <w:t xml:space="preserve"> and reliability</w:t>
      </w:r>
      <w:r w:rsidRPr="00591F5A">
        <w:rPr>
          <w:color w:val="424242"/>
          <w:sz w:val="22"/>
          <w:szCs w:val="22"/>
          <w:shd w:val="clear" w:color="auto" w:fill="FFFFFF"/>
        </w:rPr>
        <w:t xml:space="preserve"> of couriers, </w:t>
      </w:r>
      <w:r w:rsidR="00C2054E">
        <w:rPr>
          <w:color w:val="424242"/>
          <w:sz w:val="22"/>
          <w:szCs w:val="22"/>
          <w:shd w:val="clear" w:color="auto" w:fill="FFFFFF"/>
        </w:rPr>
        <w:t>allowing</w:t>
      </w:r>
      <w:r w:rsidRPr="00591F5A">
        <w:rPr>
          <w:color w:val="424242"/>
          <w:sz w:val="22"/>
          <w:szCs w:val="22"/>
          <w:shd w:val="clear" w:color="auto" w:fill="FFFFFF"/>
        </w:rPr>
        <w:t xml:space="preserve"> logistics companies to reduce costs</w:t>
      </w:r>
      <w:r w:rsidR="00C2054E">
        <w:rPr>
          <w:color w:val="424242"/>
          <w:sz w:val="22"/>
          <w:szCs w:val="22"/>
          <w:shd w:val="clear" w:color="auto" w:fill="FFFFFF"/>
        </w:rPr>
        <w:t xml:space="preserve"> and increase profits</w:t>
      </w:r>
      <w:r w:rsidRPr="00591F5A">
        <w:rPr>
          <w:color w:val="424242"/>
          <w:sz w:val="22"/>
          <w:szCs w:val="22"/>
          <w:shd w:val="clear" w:color="auto" w:fill="FFFFFF"/>
        </w:rPr>
        <w:t xml:space="preserve">. According to the logistics company's data, couriers door-to-door delivery </w:t>
      </w:r>
      <w:r w:rsidR="00C2054E">
        <w:rPr>
          <w:color w:val="424242"/>
          <w:sz w:val="22"/>
          <w:szCs w:val="22"/>
          <w:shd w:val="clear" w:color="auto" w:fill="FFFFFF"/>
        </w:rPr>
        <w:t xml:space="preserve">on average take twice the </w:t>
      </w:r>
      <w:r w:rsidR="007E2A85">
        <w:rPr>
          <w:color w:val="424242"/>
          <w:sz w:val="22"/>
          <w:szCs w:val="22"/>
          <w:shd w:val="clear" w:color="auto" w:fill="FFFFFF"/>
        </w:rPr>
        <w:t xml:space="preserve">amount of </w:t>
      </w:r>
      <w:r w:rsidR="00C2054E">
        <w:rPr>
          <w:color w:val="424242"/>
          <w:sz w:val="22"/>
          <w:szCs w:val="22"/>
          <w:shd w:val="clear" w:color="auto" w:fill="FFFFFF"/>
        </w:rPr>
        <w:t>time versus using a</w:t>
      </w:r>
      <w:r w:rsidRPr="00591F5A">
        <w:rPr>
          <w:color w:val="424242"/>
          <w:sz w:val="22"/>
          <w:szCs w:val="22"/>
          <w:shd w:val="clear" w:color="auto" w:fill="FFFFFF"/>
        </w:rPr>
        <w:t xml:space="preserve"> </w:t>
      </w:r>
      <w:r w:rsidR="00DA5E16" w:rsidRPr="00591F5A">
        <w:rPr>
          <w:color w:val="424242"/>
          <w:sz w:val="22"/>
          <w:szCs w:val="22"/>
          <w:shd w:val="clear" w:color="auto" w:fill="FFFFFF"/>
        </w:rPr>
        <w:t>smart locker</w:t>
      </w:r>
      <w:r w:rsidRPr="00591F5A">
        <w:rPr>
          <w:color w:val="424242"/>
          <w:sz w:val="22"/>
          <w:szCs w:val="22"/>
          <w:shd w:val="clear" w:color="auto" w:fill="FFFFFF"/>
        </w:rPr>
        <w:t xml:space="preserve"> self-service delivery</w:t>
      </w:r>
      <w:r w:rsidR="007E2A85">
        <w:rPr>
          <w:color w:val="424242"/>
          <w:sz w:val="22"/>
          <w:szCs w:val="22"/>
          <w:shd w:val="clear" w:color="auto" w:fill="FFFFFF"/>
        </w:rPr>
        <w:t xml:space="preserve"> method.</w:t>
      </w:r>
      <w:r w:rsidRPr="00591F5A">
        <w:rPr>
          <w:color w:val="424242"/>
          <w:sz w:val="22"/>
          <w:szCs w:val="22"/>
          <w:shd w:val="clear" w:color="auto" w:fill="FFFFFF"/>
        </w:rPr>
        <w:t xml:space="preserve"> Therefore, the use of </w:t>
      </w:r>
      <w:r w:rsidR="006A49F8">
        <w:rPr>
          <w:color w:val="424242"/>
          <w:sz w:val="22"/>
          <w:szCs w:val="22"/>
          <w:shd w:val="clear" w:color="auto" w:fill="FFFFFF"/>
        </w:rPr>
        <w:t>smart locker</w:t>
      </w:r>
      <w:r w:rsidRPr="00591F5A">
        <w:rPr>
          <w:color w:val="424242"/>
          <w:sz w:val="22"/>
          <w:szCs w:val="22"/>
          <w:shd w:val="clear" w:color="auto" w:fill="FFFFFF"/>
        </w:rPr>
        <w:t xml:space="preserve">s </w:t>
      </w:r>
      <w:r w:rsidR="007E2A85">
        <w:rPr>
          <w:color w:val="424242"/>
          <w:sz w:val="22"/>
          <w:szCs w:val="22"/>
          <w:shd w:val="clear" w:color="auto" w:fill="FFFFFF"/>
        </w:rPr>
        <w:t>allows logistics companies to deliver twice as many packages versus the traditional door to door method.</w:t>
      </w:r>
      <w:r w:rsidR="007E2A85">
        <w:rPr>
          <w:color w:val="424242"/>
          <w:sz w:val="22"/>
          <w:szCs w:val="22"/>
          <w:shd w:val="clear" w:color="auto" w:fill="FFFFFF"/>
        </w:rPr>
        <w:br/>
      </w:r>
    </w:p>
    <w:p w14:paraId="6C55A70C" w14:textId="12A63E10" w:rsidR="004562E5" w:rsidRPr="00591F5A" w:rsidRDefault="007E2A85" w:rsidP="00954701">
      <w:pPr>
        <w:rPr>
          <w:color w:val="424242"/>
          <w:sz w:val="22"/>
          <w:szCs w:val="22"/>
          <w:shd w:val="clear" w:color="auto" w:fill="FFFFFF"/>
        </w:rPr>
      </w:pPr>
      <w:r>
        <w:rPr>
          <w:color w:val="424242"/>
          <w:sz w:val="22"/>
          <w:szCs w:val="22"/>
          <w:shd w:val="clear" w:color="auto" w:fill="FFFFFF"/>
        </w:rPr>
        <w:t xml:space="preserve">Z&amp;Z </w:t>
      </w:r>
      <w:r w:rsidR="00FE62DF">
        <w:rPr>
          <w:color w:val="424242"/>
          <w:sz w:val="22"/>
          <w:szCs w:val="22"/>
          <w:shd w:val="clear" w:color="auto" w:fill="FFFFFF"/>
        </w:rPr>
        <w:t>is a technology company focused on the software used by s</w:t>
      </w:r>
      <w:r w:rsidR="006A49F8">
        <w:rPr>
          <w:color w:val="424242"/>
          <w:sz w:val="22"/>
          <w:szCs w:val="22"/>
          <w:shd w:val="clear" w:color="auto" w:fill="FFFFFF"/>
        </w:rPr>
        <w:t>mart locker</w:t>
      </w:r>
      <w:r w:rsidR="00FE62DF">
        <w:rPr>
          <w:color w:val="424242"/>
          <w:sz w:val="22"/>
          <w:szCs w:val="22"/>
          <w:shd w:val="clear" w:color="auto" w:fill="FFFFFF"/>
        </w:rPr>
        <w:t xml:space="preserve">s. </w:t>
      </w:r>
      <w:r w:rsidR="00FB45A7" w:rsidRPr="00FB45A7">
        <w:rPr>
          <w:b/>
          <w:bCs/>
          <w:color w:val="424242"/>
          <w:sz w:val="22"/>
          <w:szCs w:val="22"/>
          <w:shd w:val="clear" w:color="auto" w:fill="FFFFFF"/>
        </w:rPr>
        <w:t>We solve the trilemma experienced between the three parties involved in package deliveries which are: consumers, couriers and pickup locations.</w:t>
      </w:r>
      <w:r w:rsidR="00FB45A7">
        <w:rPr>
          <w:color w:val="424242"/>
          <w:sz w:val="22"/>
          <w:szCs w:val="22"/>
          <w:shd w:val="clear" w:color="auto" w:fill="FFFFFF"/>
        </w:rPr>
        <w:t xml:space="preserve"> </w:t>
      </w:r>
      <w:r w:rsidR="00FE62DF">
        <w:rPr>
          <w:color w:val="424242"/>
          <w:sz w:val="22"/>
          <w:szCs w:val="22"/>
          <w:shd w:val="clear" w:color="auto" w:fill="FFFFFF"/>
        </w:rPr>
        <w:t>This software app will allow consumers and couriers to interact with the smart lockers</w:t>
      </w:r>
      <w:r w:rsidR="0073613D">
        <w:rPr>
          <w:color w:val="424242"/>
          <w:sz w:val="22"/>
          <w:szCs w:val="22"/>
          <w:shd w:val="clear" w:color="auto" w:fill="FFFFFF"/>
        </w:rPr>
        <w:t xml:space="preserve"> directly eliminating the confusion and inefficiencies introduced by the pickup location</w:t>
      </w:r>
      <w:r w:rsidR="00FE62DF">
        <w:rPr>
          <w:color w:val="424242"/>
          <w:sz w:val="22"/>
          <w:szCs w:val="22"/>
          <w:shd w:val="clear" w:color="auto" w:fill="FFFFFF"/>
        </w:rPr>
        <w:t xml:space="preserve">. </w:t>
      </w:r>
      <w:r w:rsidR="0073613D">
        <w:rPr>
          <w:color w:val="424242"/>
          <w:sz w:val="22"/>
          <w:szCs w:val="22"/>
          <w:shd w:val="clear" w:color="auto" w:fill="FFFFFF"/>
        </w:rPr>
        <w:t>At this time, we are currently not focused on the hardware development of the smart lockers</w:t>
      </w:r>
      <w:r w:rsidR="00C51188" w:rsidRPr="00591F5A">
        <w:rPr>
          <w:color w:val="424242"/>
          <w:sz w:val="22"/>
          <w:szCs w:val="22"/>
          <w:shd w:val="clear" w:color="auto" w:fill="FFFFFF"/>
        </w:rPr>
        <w:t xml:space="preserve">. </w:t>
      </w:r>
      <w:r w:rsidR="0073613D">
        <w:rPr>
          <w:color w:val="424242"/>
          <w:sz w:val="22"/>
          <w:szCs w:val="22"/>
          <w:shd w:val="clear" w:color="auto" w:fill="FFFFFF"/>
        </w:rPr>
        <w:t>We have close ties to the producer of these smart lockers who we will be purchasing our units from. The smart lockers will temporarily store the package for customer pickup. It will also</w:t>
      </w:r>
      <w:r w:rsidR="00C51188" w:rsidRPr="00591F5A">
        <w:rPr>
          <w:color w:val="424242"/>
          <w:sz w:val="22"/>
          <w:szCs w:val="22"/>
          <w:shd w:val="clear" w:color="auto" w:fill="FFFFFF"/>
        </w:rPr>
        <w:t xml:space="preserve"> </w:t>
      </w:r>
      <w:r w:rsidR="0073613D">
        <w:rPr>
          <w:color w:val="424242"/>
          <w:sz w:val="22"/>
          <w:szCs w:val="22"/>
          <w:shd w:val="clear" w:color="auto" w:fill="FFFFFF"/>
        </w:rPr>
        <w:t xml:space="preserve">send out </w:t>
      </w:r>
      <w:r w:rsidR="00C51188" w:rsidRPr="00591F5A">
        <w:rPr>
          <w:color w:val="424242"/>
          <w:sz w:val="22"/>
          <w:szCs w:val="22"/>
          <w:shd w:val="clear" w:color="auto" w:fill="FFFFFF"/>
        </w:rPr>
        <w:t>delivery information through SMS</w:t>
      </w:r>
      <w:r w:rsidR="0073613D">
        <w:rPr>
          <w:color w:val="424242"/>
          <w:sz w:val="22"/>
          <w:szCs w:val="22"/>
          <w:shd w:val="clear" w:color="auto" w:fill="FFFFFF"/>
        </w:rPr>
        <w:t>, Email etc.</w:t>
      </w:r>
      <w:r w:rsidR="00C51188" w:rsidRPr="00591F5A">
        <w:rPr>
          <w:color w:val="424242"/>
          <w:sz w:val="22"/>
          <w:szCs w:val="22"/>
          <w:shd w:val="clear" w:color="auto" w:fill="FFFFFF"/>
        </w:rPr>
        <w:t xml:space="preserve"> </w:t>
      </w:r>
      <w:r w:rsidR="00E610C4">
        <w:rPr>
          <w:color w:val="424242"/>
          <w:sz w:val="22"/>
          <w:szCs w:val="22"/>
          <w:shd w:val="clear" w:color="auto" w:fill="FFFFFF"/>
        </w:rPr>
        <w:t>to users when a package is ready for pickup. Our smart lockers enable</w:t>
      </w:r>
      <w:r w:rsidR="00C51188" w:rsidRPr="00591F5A">
        <w:rPr>
          <w:color w:val="424242"/>
          <w:sz w:val="22"/>
          <w:szCs w:val="22"/>
          <w:shd w:val="clear" w:color="auto" w:fill="FFFFFF"/>
        </w:rPr>
        <w:t xml:space="preserve"> 24-hour self-service pick-up</w:t>
      </w:r>
      <w:r w:rsidR="00E610C4">
        <w:rPr>
          <w:color w:val="424242"/>
          <w:sz w:val="22"/>
          <w:szCs w:val="22"/>
          <w:shd w:val="clear" w:color="auto" w:fill="FFFFFF"/>
        </w:rPr>
        <w:t>, accommodating for the busy modern day, time constrained consumer. This</w:t>
      </w:r>
      <w:r w:rsidR="00C51188" w:rsidRPr="00591F5A">
        <w:rPr>
          <w:color w:val="424242"/>
          <w:sz w:val="22"/>
          <w:szCs w:val="22"/>
          <w:shd w:val="clear" w:color="auto" w:fill="FFFFFF"/>
        </w:rPr>
        <w:t xml:space="preserve"> model </w:t>
      </w:r>
      <w:r w:rsidR="00E610C4">
        <w:rPr>
          <w:color w:val="424242"/>
          <w:sz w:val="22"/>
          <w:szCs w:val="22"/>
          <w:shd w:val="clear" w:color="auto" w:fill="FFFFFF"/>
        </w:rPr>
        <w:t xml:space="preserve">solves the </w:t>
      </w:r>
      <w:r w:rsidR="00C51188" w:rsidRPr="00591F5A">
        <w:rPr>
          <w:color w:val="424242"/>
          <w:sz w:val="22"/>
          <w:szCs w:val="22"/>
          <w:shd w:val="clear" w:color="auto" w:fill="FFFFFF"/>
        </w:rPr>
        <w:t xml:space="preserve">"last kilometer" problem </w:t>
      </w:r>
      <w:r w:rsidR="00E610C4">
        <w:rPr>
          <w:color w:val="424242"/>
          <w:sz w:val="22"/>
          <w:szCs w:val="22"/>
          <w:shd w:val="clear" w:color="auto" w:fill="FFFFFF"/>
        </w:rPr>
        <w:t>experienced by consumers, couriers and pickup locations</w:t>
      </w:r>
      <w:r w:rsidR="00C51188" w:rsidRPr="00591F5A">
        <w:rPr>
          <w:color w:val="424242"/>
          <w:sz w:val="22"/>
          <w:szCs w:val="22"/>
          <w:shd w:val="clear" w:color="auto" w:fill="FFFFFF"/>
        </w:rPr>
        <w:t xml:space="preserve">. </w:t>
      </w:r>
      <w:r w:rsidR="00BF323A" w:rsidRPr="00591F5A">
        <w:rPr>
          <w:color w:val="424242"/>
          <w:sz w:val="22"/>
          <w:szCs w:val="22"/>
          <w:shd w:val="clear" w:color="auto" w:fill="FFFFFF"/>
        </w:rPr>
        <w:t xml:space="preserve">Smart </w:t>
      </w:r>
      <w:r w:rsidR="00BF323A">
        <w:rPr>
          <w:color w:val="424242"/>
          <w:sz w:val="22"/>
          <w:szCs w:val="22"/>
          <w:shd w:val="clear" w:color="auto" w:fill="FFFFFF"/>
        </w:rPr>
        <w:t>locker</w:t>
      </w:r>
      <w:r w:rsidR="00E610C4">
        <w:rPr>
          <w:color w:val="424242"/>
          <w:sz w:val="22"/>
          <w:szCs w:val="22"/>
          <w:shd w:val="clear" w:color="auto" w:fill="FFFFFF"/>
        </w:rPr>
        <w:t xml:space="preserve">s can be </w:t>
      </w:r>
      <w:r w:rsidR="00C51188" w:rsidRPr="00591F5A">
        <w:rPr>
          <w:color w:val="424242"/>
          <w:sz w:val="22"/>
          <w:szCs w:val="22"/>
          <w:shd w:val="clear" w:color="auto" w:fill="FFFFFF"/>
        </w:rPr>
        <w:t xml:space="preserve">used in large shopping malls, supermarkets, schools, residential buildings and </w:t>
      </w:r>
      <w:r w:rsidR="00E610C4">
        <w:rPr>
          <w:color w:val="424242"/>
          <w:sz w:val="22"/>
          <w:szCs w:val="22"/>
          <w:shd w:val="clear" w:color="auto" w:fill="FFFFFF"/>
        </w:rPr>
        <w:t>any other high population low space location</w:t>
      </w:r>
      <w:r w:rsidR="00C51188" w:rsidRPr="00591F5A">
        <w:rPr>
          <w:color w:val="424242"/>
          <w:sz w:val="22"/>
          <w:szCs w:val="22"/>
          <w:shd w:val="clear" w:color="auto" w:fill="FFFFFF"/>
        </w:rPr>
        <w:t>.</w:t>
      </w:r>
      <w:r w:rsidR="00FE0014">
        <w:rPr>
          <w:color w:val="424242"/>
          <w:sz w:val="22"/>
          <w:szCs w:val="22"/>
          <w:shd w:val="clear" w:color="auto" w:fill="FFFFFF"/>
        </w:rPr>
        <w:t xml:space="preserve"> </w:t>
      </w:r>
      <w:r w:rsidR="00FE0014">
        <w:rPr>
          <w:color w:val="424242"/>
          <w:sz w:val="22"/>
          <w:szCs w:val="22"/>
          <w:shd w:val="clear" w:color="auto" w:fill="FFFFFF"/>
        </w:rPr>
        <w:br/>
      </w:r>
    </w:p>
    <w:p w14:paraId="68F737A1" w14:textId="642D1D16" w:rsidR="0076232C" w:rsidRDefault="0076232C" w:rsidP="0076232C">
      <w:pPr>
        <w:rPr>
          <w:color w:val="424242"/>
          <w:sz w:val="22"/>
          <w:szCs w:val="22"/>
          <w:shd w:val="clear" w:color="auto" w:fill="FFFFFF"/>
        </w:rPr>
      </w:pPr>
      <w:r>
        <w:rPr>
          <w:color w:val="424242"/>
          <w:sz w:val="22"/>
          <w:szCs w:val="22"/>
          <w:shd w:val="clear" w:color="auto" w:fill="FFFFFF"/>
        </w:rPr>
        <w:t>Our inspiration for smart lockers comes through our personal experience in China seeing them installed and used in all major cities for years. As well as using them ourselves in China and seeing the need and business opportunity here in Canada and the US. We plan to be one of the first in Canada and US to install smart lockers and cement our first mover advantage. The business model has been proven in China which greatly lowers the risk involved. Z&amp;Z is determined to solve the</w:t>
      </w:r>
      <w:r w:rsidRPr="00591F5A">
        <w:rPr>
          <w:color w:val="424242"/>
          <w:sz w:val="22"/>
          <w:szCs w:val="22"/>
          <w:shd w:val="clear" w:color="auto" w:fill="FFFFFF"/>
        </w:rPr>
        <w:t xml:space="preserve"> "last kilometer" problem</w:t>
      </w:r>
      <w:r>
        <w:rPr>
          <w:color w:val="424242"/>
          <w:sz w:val="22"/>
          <w:szCs w:val="22"/>
          <w:shd w:val="clear" w:color="auto" w:fill="FFFFFF"/>
        </w:rPr>
        <w:t xml:space="preserve"> in delivery logistics, through our innovative software solutions</w:t>
      </w:r>
      <w:r w:rsidRPr="00591F5A">
        <w:rPr>
          <w:color w:val="424242"/>
          <w:sz w:val="22"/>
          <w:szCs w:val="22"/>
          <w:shd w:val="clear" w:color="auto" w:fill="FFFFFF"/>
        </w:rPr>
        <w:t xml:space="preserve">. </w:t>
      </w:r>
      <w:r>
        <w:rPr>
          <w:color w:val="424242"/>
          <w:sz w:val="22"/>
          <w:szCs w:val="22"/>
          <w:shd w:val="clear" w:color="auto" w:fill="FFFFFF"/>
        </w:rPr>
        <w:br/>
      </w:r>
      <w:r>
        <w:rPr>
          <w:color w:val="424242"/>
          <w:sz w:val="22"/>
          <w:szCs w:val="22"/>
          <w:shd w:val="clear" w:color="auto" w:fill="FFFFFF"/>
        </w:rPr>
        <w:br/>
        <w:t xml:space="preserve">The team leading this development: </w:t>
      </w:r>
      <w:r w:rsidRPr="00591F5A">
        <w:rPr>
          <w:color w:val="424242"/>
          <w:sz w:val="22"/>
          <w:szCs w:val="22"/>
          <w:shd w:val="clear" w:color="auto" w:fill="FFFFFF"/>
        </w:rPr>
        <w:t>Zhang Xudong, Li Yang and Zhang Lingyan.</w:t>
      </w:r>
    </w:p>
    <w:p w14:paraId="6F1E1D1D" w14:textId="77777777" w:rsidR="0076232C" w:rsidRPr="00591F5A" w:rsidRDefault="0076232C" w:rsidP="0076232C">
      <w:pPr>
        <w:rPr>
          <w:color w:val="424242"/>
          <w:sz w:val="22"/>
          <w:szCs w:val="22"/>
          <w:shd w:val="clear" w:color="auto" w:fill="FFFFFF"/>
        </w:rPr>
      </w:pPr>
    </w:p>
    <w:p w14:paraId="149A1C12" w14:textId="77777777" w:rsidR="00B86533" w:rsidRDefault="00B86533" w:rsidP="00954701">
      <w:pPr>
        <w:shd w:val="clear" w:color="auto" w:fill="FFFFFF"/>
        <w:rPr>
          <w:color w:val="424242"/>
          <w:sz w:val="22"/>
          <w:szCs w:val="22"/>
          <w:shd w:val="clear" w:color="auto" w:fill="FFFFFF"/>
        </w:rPr>
      </w:pPr>
    </w:p>
    <w:p w14:paraId="17AC6438" w14:textId="77777777" w:rsidR="00C71969" w:rsidRDefault="00C71969" w:rsidP="00954701">
      <w:pPr>
        <w:shd w:val="clear" w:color="auto" w:fill="FFFFFF"/>
        <w:rPr>
          <w:color w:val="424242"/>
          <w:sz w:val="22"/>
          <w:szCs w:val="22"/>
          <w:shd w:val="clear" w:color="auto" w:fill="FFFFFF"/>
        </w:rPr>
      </w:pPr>
    </w:p>
    <w:p w14:paraId="4B8D89DE" w14:textId="77777777" w:rsidR="00C71969" w:rsidRDefault="00C71969" w:rsidP="00954701">
      <w:pPr>
        <w:shd w:val="clear" w:color="auto" w:fill="FFFFFF"/>
        <w:rPr>
          <w:color w:val="424242"/>
          <w:sz w:val="22"/>
          <w:szCs w:val="22"/>
          <w:shd w:val="clear" w:color="auto" w:fill="FFFFFF"/>
        </w:rPr>
      </w:pPr>
    </w:p>
    <w:p w14:paraId="0FEED51B" w14:textId="77777777" w:rsidR="00C71969" w:rsidRDefault="00C71969" w:rsidP="00954701">
      <w:pPr>
        <w:shd w:val="clear" w:color="auto" w:fill="FFFFFF"/>
        <w:rPr>
          <w:color w:val="424242"/>
          <w:sz w:val="22"/>
          <w:szCs w:val="22"/>
          <w:shd w:val="clear" w:color="auto" w:fill="FFFFFF"/>
        </w:rPr>
      </w:pPr>
    </w:p>
    <w:p w14:paraId="58721CE9" w14:textId="77777777" w:rsidR="00C71969" w:rsidRDefault="00C71969" w:rsidP="00954701">
      <w:pPr>
        <w:shd w:val="clear" w:color="auto" w:fill="FFFFFF"/>
        <w:rPr>
          <w:color w:val="424242"/>
          <w:sz w:val="22"/>
          <w:szCs w:val="22"/>
          <w:shd w:val="clear" w:color="auto" w:fill="FFFFFF"/>
        </w:rPr>
      </w:pPr>
    </w:p>
    <w:p w14:paraId="2CCC0803" w14:textId="77777777" w:rsidR="00C71969" w:rsidRDefault="00C71969" w:rsidP="00954701">
      <w:pPr>
        <w:shd w:val="clear" w:color="auto" w:fill="FFFFFF"/>
        <w:rPr>
          <w:color w:val="424242"/>
          <w:sz w:val="22"/>
          <w:szCs w:val="22"/>
          <w:shd w:val="clear" w:color="auto" w:fill="FFFFFF"/>
        </w:rPr>
      </w:pPr>
    </w:p>
    <w:p w14:paraId="2A5C2E1D" w14:textId="77777777" w:rsidR="00C71969" w:rsidRDefault="00C71969" w:rsidP="00954701">
      <w:pPr>
        <w:shd w:val="clear" w:color="auto" w:fill="FFFFFF"/>
        <w:rPr>
          <w:color w:val="424242"/>
          <w:sz w:val="22"/>
          <w:szCs w:val="22"/>
          <w:shd w:val="clear" w:color="auto" w:fill="FFFFFF"/>
        </w:rPr>
      </w:pPr>
    </w:p>
    <w:p w14:paraId="2D61CBE7" w14:textId="77777777" w:rsidR="00C71969" w:rsidRDefault="00C71969" w:rsidP="00954701">
      <w:pPr>
        <w:shd w:val="clear" w:color="auto" w:fill="FFFFFF"/>
        <w:rPr>
          <w:color w:val="333333"/>
          <w:sz w:val="21"/>
          <w:szCs w:val="21"/>
        </w:rPr>
      </w:pPr>
    </w:p>
    <w:p w14:paraId="6C75DE36" w14:textId="7C83485B" w:rsidR="00A05660" w:rsidRPr="00A05660" w:rsidRDefault="00A05660" w:rsidP="00DA5E16">
      <w:pPr>
        <w:shd w:val="clear" w:color="auto" w:fill="FFFFFF"/>
        <w:ind w:firstLine="300"/>
        <w:rPr>
          <w:rFonts w:ascii="Arial" w:eastAsia="Times New Roman" w:hAnsi="Arial" w:cs="Arial"/>
          <w:color w:val="333333"/>
          <w:sz w:val="21"/>
          <w:szCs w:val="21"/>
        </w:rPr>
      </w:pPr>
      <w:r w:rsidRPr="00A05660">
        <w:rPr>
          <w:b/>
          <w:bCs/>
          <w:color w:val="333333"/>
          <w:sz w:val="21"/>
          <w:szCs w:val="21"/>
        </w:rPr>
        <w:lastRenderedPageBreak/>
        <w:t xml:space="preserve">Part one </w:t>
      </w:r>
      <w:r w:rsidR="00BF323A" w:rsidRPr="00A05660">
        <w:rPr>
          <w:b/>
          <w:bCs/>
          <w:color w:val="333333"/>
          <w:sz w:val="21"/>
          <w:szCs w:val="21"/>
        </w:rPr>
        <w:t xml:space="preserve">of </w:t>
      </w:r>
      <w:r w:rsidR="00BF323A">
        <w:t>the</w:t>
      </w:r>
      <w:r>
        <w:t xml:space="preserve"> company's </w:t>
      </w:r>
      <w:r w:rsidR="000E7387">
        <w:t>information details</w:t>
      </w:r>
    </w:p>
    <w:p w14:paraId="00DABD73" w14:textId="77777777"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rPr>
        <w:t>Company Basics:</w:t>
      </w:r>
    </w:p>
    <w:p w14:paraId="62A293C1" w14:textId="379FB66D" w:rsidR="00A05660" w:rsidRPr="00BF323A" w:rsidRDefault="00A05660" w:rsidP="00954701">
      <w:pPr>
        <w:numPr>
          <w:ilvl w:val="0"/>
          <w:numId w:val="3"/>
        </w:numPr>
        <w:shd w:val="clear" w:color="auto" w:fill="FFFFFF"/>
        <w:ind w:left="300" w:right="150"/>
        <w:rPr>
          <w:color w:val="333333"/>
          <w:sz w:val="21"/>
          <w:szCs w:val="21"/>
        </w:rPr>
      </w:pPr>
      <w:r w:rsidRPr="00A05660">
        <w:rPr>
          <w:color w:val="333333"/>
          <w:sz w:val="21"/>
          <w:szCs w:val="21"/>
        </w:rPr>
        <w:t xml:space="preserve">Company name </w:t>
      </w:r>
      <w:r w:rsidR="00A0638A">
        <w:rPr>
          <w:color w:val="333333"/>
          <w:sz w:val="21"/>
          <w:szCs w:val="21"/>
        </w:rPr>
        <w:t>Z&amp;Z</w:t>
      </w:r>
    </w:p>
    <w:p w14:paraId="56E44EEF" w14:textId="7B3422E2"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rPr>
        <w:t>Founded</w:t>
      </w:r>
      <w:r>
        <w:t xml:space="preserve"> 2</w:t>
      </w:r>
      <w:r w:rsidR="00475C92">
        <w:rPr>
          <w:color w:val="333333"/>
          <w:sz w:val="21"/>
          <w:szCs w:val="21"/>
        </w:rPr>
        <w:t>019.11.01</w:t>
      </w:r>
    </w:p>
    <w:p w14:paraId="6C7164C8" w14:textId="41BFBB70"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rPr>
        <w:t>Place</w:t>
      </w:r>
      <w:r>
        <w:t xml:space="preserve"> </w:t>
      </w:r>
      <w:r w:rsidRPr="00BF323A">
        <w:rPr>
          <w:rFonts w:ascii="Arial" w:eastAsia="Times New Roman" w:hAnsi="Arial" w:cs="Arial"/>
          <w:color w:val="333333"/>
          <w:sz w:val="21"/>
          <w:szCs w:val="21"/>
        </w:rPr>
        <w:t>of registration</w:t>
      </w:r>
    </w:p>
    <w:p w14:paraId="55342F09" w14:textId="612CC498" w:rsidR="00A05660" w:rsidRPr="00A05660"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rPr>
        <w:t xml:space="preserve">The </w:t>
      </w:r>
      <w:r w:rsidR="00C71969">
        <w:rPr>
          <w:color w:val="333333"/>
          <w:sz w:val="21"/>
          <w:szCs w:val="21"/>
        </w:rPr>
        <w:t>company registration</w:t>
      </w:r>
      <w:r w:rsidRPr="00A05660">
        <w:rPr>
          <w:color w:val="333333"/>
          <w:sz w:val="21"/>
          <w:szCs w:val="21"/>
        </w:rPr>
        <w:t xml:space="preserve">: </w:t>
      </w:r>
      <w:r w:rsidR="00475C92">
        <w:rPr>
          <w:color w:val="333333"/>
          <w:sz w:val="21"/>
          <w:szCs w:val="21"/>
        </w:rPr>
        <w:t xml:space="preserve">Limited. </w:t>
      </w:r>
    </w:p>
    <w:p w14:paraId="4DFD5924" w14:textId="569248AE" w:rsidR="00A05660" w:rsidRPr="004562E5" w:rsidRDefault="00A05660" w:rsidP="00954701">
      <w:pPr>
        <w:numPr>
          <w:ilvl w:val="0"/>
          <w:numId w:val="3"/>
        </w:numPr>
        <w:shd w:val="clear" w:color="auto" w:fill="FFFFFF"/>
        <w:ind w:left="300" w:right="150"/>
        <w:rPr>
          <w:rFonts w:ascii="Arial" w:eastAsia="Times New Roman" w:hAnsi="Arial" w:cs="Arial"/>
          <w:color w:val="333333"/>
          <w:sz w:val="21"/>
          <w:szCs w:val="21"/>
        </w:rPr>
      </w:pPr>
      <w:r w:rsidRPr="00A05660">
        <w:rPr>
          <w:color w:val="333333"/>
          <w:sz w:val="21"/>
          <w:szCs w:val="21"/>
        </w:rPr>
        <w:t xml:space="preserve">Company </w:t>
      </w:r>
      <w:r w:rsidR="00C71969">
        <w:rPr>
          <w:color w:val="333333"/>
          <w:sz w:val="21"/>
          <w:szCs w:val="21"/>
        </w:rPr>
        <w:t>history</w:t>
      </w:r>
      <w:r w:rsidRPr="00A05660">
        <w:rPr>
          <w:color w:val="333333"/>
          <w:sz w:val="21"/>
          <w:szCs w:val="21"/>
        </w:rPr>
        <w:t>:</w:t>
      </w:r>
    </w:p>
    <w:p w14:paraId="0CB8D0EC" w14:textId="28927D94" w:rsidR="00A05660" w:rsidRPr="00A05660" w:rsidRDefault="004562E5" w:rsidP="00954701">
      <w:pPr>
        <w:shd w:val="clear" w:color="auto" w:fill="FFFFFF"/>
        <w:ind w:left="300" w:right="150"/>
        <w:rPr>
          <w:rFonts w:ascii="Arial" w:eastAsia="Times New Roman" w:hAnsi="Arial" w:cs="Arial"/>
          <w:color w:val="333333"/>
          <w:sz w:val="21"/>
          <w:szCs w:val="21"/>
        </w:rPr>
      </w:pPr>
      <w:r>
        <w:rPr>
          <w:color w:val="333333"/>
          <w:sz w:val="21"/>
          <w:szCs w:val="21"/>
        </w:rPr>
        <w:t>Zhang Xudong</w:t>
      </w:r>
      <w:r w:rsidR="00C71969">
        <w:rPr>
          <w:color w:val="333333"/>
          <w:sz w:val="21"/>
          <w:szCs w:val="21"/>
        </w:rPr>
        <w:t xml:space="preserve"> is the founder of </w:t>
      </w:r>
      <w:r w:rsidR="00A0638A">
        <w:rPr>
          <w:color w:val="333333"/>
          <w:sz w:val="21"/>
          <w:szCs w:val="21"/>
        </w:rPr>
        <w:t>Z&amp;Z</w:t>
      </w:r>
      <w:r w:rsidR="00C71969">
        <w:rPr>
          <w:color w:val="333333"/>
          <w:sz w:val="21"/>
          <w:szCs w:val="21"/>
        </w:rPr>
        <w:t xml:space="preserve"> and </w:t>
      </w:r>
      <w:r>
        <w:rPr>
          <w:color w:val="333333"/>
          <w:sz w:val="21"/>
          <w:szCs w:val="21"/>
        </w:rPr>
        <w:t>holds a100%</w:t>
      </w:r>
      <w:r>
        <w:t xml:space="preserve"> </w:t>
      </w:r>
      <w:r w:rsidR="00C71969">
        <w:rPr>
          <w:color w:val="333333"/>
          <w:sz w:val="21"/>
          <w:szCs w:val="21"/>
        </w:rPr>
        <w:t xml:space="preserve">equity position. </w:t>
      </w:r>
    </w:p>
    <w:p w14:paraId="29070D22" w14:textId="6B2F7EC4" w:rsidR="004562E5" w:rsidRDefault="00A0638A" w:rsidP="00954701">
      <w:pPr>
        <w:numPr>
          <w:ilvl w:val="1"/>
          <w:numId w:val="5"/>
        </w:numPr>
        <w:shd w:val="clear" w:color="auto" w:fill="FFFFFF"/>
        <w:ind w:left="600" w:right="300"/>
        <w:rPr>
          <w:rFonts w:ascii="Arial" w:eastAsia="Times New Roman" w:hAnsi="Arial" w:cs="Arial"/>
          <w:color w:val="333333"/>
          <w:sz w:val="21"/>
          <w:szCs w:val="21"/>
        </w:rPr>
      </w:pPr>
      <w:r>
        <w:rPr>
          <w:color w:val="333333"/>
          <w:sz w:val="21"/>
          <w:szCs w:val="21"/>
        </w:rPr>
        <w:t>Z&amp;Z</w:t>
      </w:r>
      <w:r w:rsidR="00C71969">
        <w:rPr>
          <w:color w:val="333333"/>
          <w:sz w:val="21"/>
          <w:szCs w:val="21"/>
        </w:rPr>
        <w:t xml:space="preserve"> is a software company from Toronto specializing in customer and business facing software for smart lockers.</w:t>
      </w:r>
    </w:p>
    <w:p w14:paraId="051E51BC" w14:textId="7E254B08"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rPr>
        <w:t xml:space="preserve">　　</w:t>
      </w:r>
      <w:r w:rsidRPr="00A05660">
        <w:rPr>
          <w:b/>
          <w:bCs/>
          <w:color w:val="333333"/>
          <w:sz w:val="21"/>
          <w:szCs w:val="21"/>
        </w:rPr>
        <w:t xml:space="preserve">Part II </w:t>
      </w:r>
      <w:r w:rsidR="00DA5E16" w:rsidRPr="00A05660">
        <w:rPr>
          <w:b/>
          <w:bCs/>
          <w:color w:val="333333"/>
          <w:sz w:val="21"/>
          <w:szCs w:val="21"/>
        </w:rPr>
        <w:t xml:space="preserve">Corporate </w:t>
      </w:r>
      <w:r w:rsidR="00DA5E16">
        <w:t>Management</w:t>
      </w:r>
    </w:p>
    <w:p w14:paraId="4FA86C84" w14:textId="673110DB"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rPr>
        <w:t xml:space="preserve">　　</w:t>
      </w:r>
      <w:r w:rsidR="004A6A7D" w:rsidRPr="004A6A7D">
        <w:rPr>
          <w:b/>
          <w:bCs/>
          <w:color w:val="333333"/>
          <w:sz w:val="21"/>
          <w:szCs w:val="21"/>
        </w:rPr>
        <w:t>Founder</w:t>
      </w:r>
      <w:r w:rsidR="004A6A7D">
        <w:rPr>
          <w:b/>
          <w:bCs/>
          <w:color w:val="333333"/>
          <w:sz w:val="21"/>
          <w:szCs w:val="21"/>
        </w:rPr>
        <w:t>s</w:t>
      </w:r>
      <w:r w:rsidRPr="00332F20">
        <w:rPr>
          <w:b/>
          <w:bCs/>
          <w:color w:val="333333"/>
          <w:sz w:val="21"/>
          <w:szCs w:val="21"/>
        </w:rPr>
        <w:t>:</w:t>
      </w:r>
      <w:r>
        <w:t xml:space="preserve"> </w:t>
      </w:r>
    </w:p>
    <w:p w14:paraId="53C6B5B4" w14:textId="77777777" w:rsidR="00A0638A" w:rsidRPr="00A05660" w:rsidRDefault="00A0638A" w:rsidP="00A0638A">
      <w:pPr>
        <w:numPr>
          <w:ilvl w:val="0"/>
          <w:numId w:val="12"/>
        </w:numPr>
        <w:shd w:val="clear" w:color="auto" w:fill="FFFFFF"/>
        <w:ind w:left="300" w:right="150"/>
        <w:rPr>
          <w:rFonts w:ascii="Arial" w:eastAsia="Times New Roman" w:hAnsi="Arial" w:cs="Arial"/>
          <w:color w:val="333333"/>
          <w:sz w:val="21"/>
          <w:szCs w:val="21"/>
        </w:rPr>
      </w:pPr>
      <w:r>
        <w:rPr>
          <w:color w:val="333333"/>
          <w:sz w:val="21"/>
          <w:szCs w:val="21"/>
        </w:rPr>
        <w:t>Software developer</w:t>
      </w:r>
      <w:r w:rsidRPr="00A05660">
        <w:rPr>
          <w:color w:val="333333"/>
          <w:sz w:val="21"/>
          <w:szCs w:val="21"/>
        </w:rPr>
        <w:t xml:space="preserve"> </w:t>
      </w:r>
    </w:p>
    <w:p w14:paraId="66552BD2" w14:textId="34FD0430" w:rsidR="00475C92" w:rsidRPr="00DA5E16" w:rsidRDefault="00475C92" w:rsidP="00FD2395">
      <w:pPr>
        <w:numPr>
          <w:ilvl w:val="1"/>
          <w:numId w:val="12"/>
        </w:numPr>
        <w:shd w:val="clear" w:color="auto" w:fill="FFFFFF"/>
        <w:ind w:left="600" w:right="300"/>
        <w:rPr>
          <w:color w:val="333333"/>
          <w:sz w:val="21"/>
          <w:szCs w:val="21"/>
        </w:rPr>
      </w:pPr>
      <w:r w:rsidRPr="00DA5E16">
        <w:rPr>
          <w:color w:val="333333"/>
          <w:sz w:val="21"/>
          <w:szCs w:val="21"/>
        </w:rPr>
        <w:t xml:space="preserve">Zhang Xudong, male, </w:t>
      </w:r>
      <w:r w:rsidR="00BF323A" w:rsidRPr="00DA5E16">
        <w:rPr>
          <w:color w:val="333333"/>
          <w:sz w:val="21"/>
          <w:szCs w:val="21"/>
        </w:rPr>
        <w:t xml:space="preserve">26, </w:t>
      </w:r>
      <w:r w:rsidR="00DA5E16" w:rsidRPr="00DA5E16">
        <w:rPr>
          <w:color w:val="333333"/>
          <w:sz w:val="21"/>
          <w:szCs w:val="21"/>
        </w:rPr>
        <w:t>China, 2266063883</w:t>
      </w:r>
    </w:p>
    <w:p w14:paraId="6E304BFD" w14:textId="2A77F921" w:rsidR="00A05660" w:rsidRPr="00DA5E16" w:rsidRDefault="00475C92" w:rsidP="006C6369">
      <w:pPr>
        <w:numPr>
          <w:ilvl w:val="1"/>
          <w:numId w:val="12"/>
        </w:numPr>
        <w:shd w:val="clear" w:color="auto" w:fill="FFFFFF"/>
        <w:ind w:left="600" w:right="300"/>
        <w:rPr>
          <w:rFonts w:ascii="Microsoft YaHei" w:eastAsia="Microsoft YaHei" w:hAnsi="Microsoft YaHei" w:cs="Microsoft YaHei"/>
          <w:color w:val="333333"/>
          <w:sz w:val="21"/>
          <w:szCs w:val="21"/>
        </w:rPr>
      </w:pPr>
      <w:r w:rsidRPr="00DA5E16">
        <w:rPr>
          <w:color w:val="333333"/>
          <w:sz w:val="21"/>
          <w:szCs w:val="21"/>
        </w:rPr>
        <w:t>Graduated from the University of Waterloo with a major in statistics and now works at Moody's Analytics</w:t>
      </w:r>
      <w:r>
        <w:t xml:space="preserve"> </w:t>
      </w:r>
      <w:r w:rsidRPr="00DA5E16">
        <w:rPr>
          <w:color w:val="333333"/>
          <w:sz w:val="21"/>
          <w:szCs w:val="21"/>
        </w:rPr>
        <w:t xml:space="preserve">as </w:t>
      </w:r>
      <w:r w:rsidR="00084E49" w:rsidRPr="00DA5E16">
        <w:rPr>
          <w:color w:val="333333"/>
          <w:sz w:val="21"/>
          <w:szCs w:val="21"/>
        </w:rPr>
        <w:t>Software</w:t>
      </w:r>
      <w:r w:rsidR="00084E49">
        <w:t xml:space="preserve"> </w:t>
      </w:r>
      <w:r w:rsidR="00084E49" w:rsidRPr="00DA5E16">
        <w:rPr>
          <w:color w:val="333333"/>
          <w:sz w:val="21"/>
          <w:szCs w:val="21"/>
        </w:rPr>
        <w:t>Engineer</w:t>
      </w:r>
    </w:p>
    <w:p w14:paraId="2948DFCC" w14:textId="621F421B" w:rsidR="00A05660" w:rsidRPr="00591F5A" w:rsidRDefault="00C71969" w:rsidP="00954701">
      <w:pPr>
        <w:numPr>
          <w:ilvl w:val="1"/>
          <w:numId w:val="12"/>
        </w:numPr>
        <w:shd w:val="clear" w:color="auto" w:fill="FFFFFF"/>
        <w:ind w:left="600" w:right="300"/>
        <w:rPr>
          <w:color w:val="333333"/>
          <w:sz w:val="21"/>
          <w:szCs w:val="21"/>
        </w:rPr>
      </w:pPr>
      <w:r>
        <w:rPr>
          <w:color w:val="333333"/>
          <w:sz w:val="21"/>
          <w:szCs w:val="21"/>
        </w:rPr>
        <w:t xml:space="preserve">Formed a </w:t>
      </w:r>
      <w:r w:rsidR="00DA5E16">
        <w:rPr>
          <w:color w:val="333333"/>
          <w:sz w:val="21"/>
          <w:szCs w:val="21"/>
        </w:rPr>
        <w:t>three-person</w:t>
      </w:r>
      <w:r>
        <w:rPr>
          <w:color w:val="333333"/>
          <w:sz w:val="21"/>
          <w:szCs w:val="21"/>
        </w:rPr>
        <w:t xml:space="preserve"> team developing decentralized applications on Ethereum </w:t>
      </w:r>
      <w:r w:rsidR="00DA5E16">
        <w:rPr>
          <w:color w:val="333333"/>
          <w:sz w:val="21"/>
          <w:szCs w:val="21"/>
        </w:rPr>
        <w:t>using</w:t>
      </w:r>
      <w:r>
        <w:rPr>
          <w:color w:val="333333"/>
          <w:sz w:val="21"/>
          <w:szCs w:val="21"/>
        </w:rPr>
        <w:t xml:space="preserve"> blockchain technology. Raised funds and completed an alpha production of the decentralized app successfully</w:t>
      </w:r>
      <w:r w:rsidR="004562E5">
        <w:rPr>
          <w:color w:val="333333"/>
          <w:sz w:val="21"/>
          <w:szCs w:val="21"/>
        </w:rPr>
        <w:t>.</w:t>
      </w:r>
      <w:r w:rsidR="00A05660">
        <w:t xml:space="preserve"> </w:t>
      </w:r>
      <w:r w:rsidR="00A05660" w:rsidRPr="00A05660">
        <w:rPr>
          <w:color w:val="333333"/>
          <w:sz w:val="21"/>
          <w:szCs w:val="21"/>
        </w:rPr>
        <w:t xml:space="preserve"> </w:t>
      </w:r>
      <w:r w:rsidR="00A05660">
        <w:t xml:space="preserve"> </w:t>
      </w:r>
      <w:r w:rsidR="008043C8">
        <w:rPr>
          <w:color w:val="333333"/>
          <w:sz w:val="21"/>
          <w:szCs w:val="21"/>
        </w:rPr>
        <w:t>Co-f</w:t>
      </w:r>
      <w:r w:rsidR="006747D8">
        <w:rPr>
          <w:color w:val="333333"/>
          <w:sz w:val="21"/>
          <w:szCs w:val="21"/>
        </w:rPr>
        <w:t>ounded</w:t>
      </w:r>
      <w:r w:rsidR="00A05660">
        <w:t xml:space="preserve"> </w:t>
      </w:r>
      <w:r w:rsidR="004A6A7D">
        <w:rPr>
          <w:color w:val="333333"/>
          <w:sz w:val="21"/>
          <w:szCs w:val="21"/>
        </w:rPr>
        <w:t>Zyanzoom Inc.</w:t>
      </w:r>
      <w:r w:rsidR="004A6A7D">
        <w:t xml:space="preserve"> </w:t>
      </w:r>
      <w:r w:rsidR="008043C8">
        <w:rPr>
          <w:color w:val="333333"/>
          <w:sz w:val="21"/>
          <w:szCs w:val="21"/>
        </w:rPr>
        <w:t>courier</w:t>
      </w:r>
      <w:r>
        <w:rPr>
          <w:color w:val="333333"/>
          <w:sz w:val="21"/>
          <w:szCs w:val="21"/>
        </w:rPr>
        <w:t xml:space="preserve"> company</w:t>
      </w:r>
      <w:r w:rsidR="004562E5">
        <w:rPr>
          <w:color w:val="333333"/>
          <w:sz w:val="21"/>
          <w:szCs w:val="21"/>
        </w:rPr>
        <w:t xml:space="preserve">, </w:t>
      </w:r>
      <w:r w:rsidR="00084E49">
        <w:rPr>
          <w:color w:val="333333"/>
          <w:sz w:val="21"/>
          <w:szCs w:val="21"/>
        </w:rPr>
        <w:t>with</w:t>
      </w:r>
      <w:r w:rsidR="00084E49" w:rsidRPr="00591F5A">
        <w:rPr>
          <w:color w:val="333333"/>
          <w:sz w:val="21"/>
          <w:szCs w:val="21"/>
        </w:rPr>
        <w:t xml:space="preserve"> more</w:t>
      </w:r>
      <w:r w:rsidR="00A05660" w:rsidRPr="00591F5A">
        <w:rPr>
          <w:color w:val="333333"/>
          <w:sz w:val="21"/>
          <w:szCs w:val="21"/>
        </w:rPr>
        <w:t xml:space="preserve"> than</w:t>
      </w:r>
      <w:r>
        <w:rPr>
          <w:color w:val="333333"/>
          <w:sz w:val="21"/>
          <w:szCs w:val="21"/>
        </w:rPr>
        <w:t xml:space="preserve"> </w:t>
      </w:r>
      <w:r w:rsidR="004562E5">
        <w:rPr>
          <w:color w:val="333333"/>
          <w:sz w:val="21"/>
          <w:szCs w:val="21"/>
        </w:rPr>
        <w:t>20</w:t>
      </w:r>
      <w:r w:rsidR="00A05660" w:rsidRPr="00591F5A">
        <w:rPr>
          <w:color w:val="333333"/>
          <w:sz w:val="21"/>
          <w:szCs w:val="21"/>
        </w:rPr>
        <w:t xml:space="preserve"> store</w:t>
      </w:r>
      <w:r>
        <w:rPr>
          <w:color w:val="333333"/>
          <w:sz w:val="21"/>
          <w:szCs w:val="21"/>
        </w:rPr>
        <w:t xml:space="preserve"> partners. H</w:t>
      </w:r>
      <w:r w:rsidR="00A05660" w:rsidRPr="00591F5A">
        <w:rPr>
          <w:color w:val="333333"/>
          <w:sz w:val="21"/>
          <w:szCs w:val="21"/>
        </w:rPr>
        <w:t xml:space="preserve">ave </w:t>
      </w:r>
      <w:r w:rsidR="004562E5">
        <w:rPr>
          <w:color w:val="333333"/>
          <w:sz w:val="21"/>
          <w:szCs w:val="21"/>
        </w:rPr>
        <w:t xml:space="preserve">completed </w:t>
      </w:r>
      <w:r w:rsidR="004A6A7D">
        <w:rPr>
          <w:color w:val="333333"/>
          <w:sz w:val="21"/>
          <w:szCs w:val="21"/>
        </w:rPr>
        <w:t xml:space="preserve">more than </w:t>
      </w:r>
      <w:r w:rsidR="004562E5">
        <w:rPr>
          <w:color w:val="333333"/>
          <w:sz w:val="21"/>
          <w:szCs w:val="21"/>
        </w:rPr>
        <w:t>500</w:t>
      </w:r>
      <w:r w:rsidR="00A05660" w:rsidRPr="00591F5A">
        <w:rPr>
          <w:color w:val="333333"/>
          <w:sz w:val="21"/>
          <w:szCs w:val="21"/>
        </w:rPr>
        <w:t xml:space="preserve"> orders online since the </w:t>
      </w:r>
      <w:r w:rsidR="004A6A7D">
        <w:rPr>
          <w:color w:val="333333"/>
          <w:sz w:val="21"/>
          <w:szCs w:val="21"/>
        </w:rPr>
        <w:t xml:space="preserve">beginning of the </w:t>
      </w:r>
      <w:r w:rsidR="00A05660" w:rsidRPr="00591F5A">
        <w:rPr>
          <w:color w:val="333333"/>
          <w:sz w:val="21"/>
          <w:szCs w:val="21"/>
        </w:rPr>
        <w:t xml:space="preserve">project. </w:t>
      </w:r>
      <w:r w:rsidR="004562E5">
        <w:rPr>
          <w:color w:val="333333"/>
          <w:sz w:val="21"/>
          <w:szCs w:val="21"/>
        </w:rPr>
        <w:t xml:space="preserve"> </w:t>
      </w:r>
    </w:p>
    <w:p w14:paraId="6BBE55FF" w14:textId="2E12DF94" w:rsidR="00A05660" w:rsidRPr="00A05660" w:rsidRDefault="008043C8" w:rsidP="00954701">
      <w:pPr>
        <w:numPr>
          <w:ilvl w:val="0"/>
          <w:numId w:val="12"/>
        </w:numPr>
        <w:shd w:val="clear" w:color="auto" w:fill="FFFFFF"/>
        <w:ind w:left="300" w:right="150"/>
        <w:rPr>
          <w:rFonts w:ascii="Arial" w:eastAsia="Times New Roman" w:hAnsi="Arial" w:cs="Arial"/>
          <w:color w:val="333333"/>
          <w:sz w:val="21"/>
          <w:szCs w:val="21"/>
        </w:rPr>
      </w:pPr>
      <w:r>
        <w:rPr>
          <w:color w:val="333333"/>
          <w:sz w:val="21"/>
          <w:szCs w:val="21"/>
        </w:rPr>
        <w:t>Software developer</w:t>
      </w:r>
      <w:r w:rsidR="00A05660" w:rsidRPr="00A05660">
        <w:rPr>
          <w:color w:val="333333"/>
          <w:sz w:val="21"/>
          <w:szCs w:val="21"/>
        </w:rPr>
        <w:t xml:space="preserve"> </w:t>
      </w:r>
    </w:p>
    <w:p w14:paraId="1AF85327" w14:textId="41075202" w:rsidR="00A05660" w:rsidRPr="00DA5E16" w:rsidRDefault="00475C92" w:rsidP="00253B87">
      <w:pPr>
        <w:numPr>
          <w:ilvl w:val="1"/>
          <w:numId w:val="12"/>
        </w:numPr>
        <w:shd w:val="clear" w:color="auto" w:fill="FFFFFF"/>
        <w:ind w:left="600" w:right="300"/>
        <w:rPr>
          <w:rFonts w:ascii="Arial" w:eastAsia="Times New Roman" w:hAnsi="Arial" w:cs="Arial"/>
          <w:color w:val="333333"/>
          <w:sz w:val="21"/>
          <w:szCs w:val="21"/>
        </w:rPr>
      </w:pPr>
      <w:r w:rsidRPr="00DA5E16">
        <w:rPr>
          <w:color w:val="333333"/>
          <w:sz w:val="21"/>
          <w:szCs w:val="21"/>
        </w:rPr>
        <w:t xml:space="preserve">Li Yang, male, </w:t>
      </w:r>
      <w:r w:rsidR="00BF323A" w:rsidRPr="00DA5E16">
        <w:rPr>
          <w:color w:val="333333"/>
          <w:sz w:val="21"/>
          <w:szCs w:val="21"/>
        </w:rPr>
        <w:t>27, China</w:t>
      </w:r>
      <w:r w:rsidRPr="00DA5E16">
        <w:rPr>
          <w:color w:val="333333"/>
          <w:sz w:val="21"/>
          <w:szCs w:val="21"/>
        </w:rPr>
        <w:t>, Canada</w:t>
      </w:r>
      <w:r>
        <w:t xml:space="preserve"> </w:t>
      </w:r>
      <w:r w:rsidRPr="00DA5E16">
        <w:rPr>
          <w:color w:val="333333"/>
          <w:sz w:val="21"/>
          <w:szCs w:val="21"/>
        </w:rPr>
        <w:t>PR,</w:t>
      </w:r>
    </w:p>
    <w:p w14:paraId="439ACAC5" w14:textId="2CF8EEF9" w:rsidR="00A05660" w:rsidRPr="00DA5E16" w:rsidRDefault="006747D8" w:rsidP="00954701">
      <w:pPr>
        <w:shd w:val="clear" w:color="auto" w:fill="FFFFFF"/>
        <w:ind w:left="600" w:right="300"/>
        <w:rPr>
          <w:color w:val="333333"/>
          <w:sz w:val="21"/>
          <w:szCs w:val="21"/>
        </w:rPr>
      </w:pPr>
      <w:r w:rsidRPr="00954701">
        <w:rPr>
          <w:color w:val="333333"/>
          <w:sz w:val="21"/>
          <w:szCs w:val="21"/>
        </w:rPr>
        <w:t xml:space="preserve">Computer major at the University of Waterloo, now working for Amazon </w:t>
      </w:r>
      <w:r w:rsidR="00591F5A">
        <w:rPr>
          <w:rFonts w:hint="eastAsia"/>
          <w:color w:val="333333"/>
          <w:sz w:val="21"/>
          <w:szCs w:val="21"/>
        </w:rPr>
        <w:t>a</w:t>
      </w:r>
      <w:r w:rsidR="00591F5A">
        <w:rPr>
          <w:color w:val="333333"/>
          <w:sz w:val="21"/>
          <w:szCs w:val="21"/>
        </w:rPr>
        <w:t xml:space="preserve">s </w:t>
      </w:r>
      <w:r w:rsidRPr="00954701">
        <w:rPr>
          <w:color w:val="333333"/>
          <w:sz w:val="21"/>
          <w:szCs w:val="21"/>
        </w:rPr>
        <w:t>Software Engineer</w:t>
      </w:r>
    </w:p>
    <w:p w14:paraId="2461CBF9" w14:textId="0EE5E392" w:rsidR="00A05660" w:rsidRPr="00A05660" w:rsidRDefault="006747D8"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rPr>
        <w:t>Co-founder</w:t>
      </w:r>
      <w:r w:rsidR="00A05660">
        <w:t xml:space="preserve"> </w:t>
      </w:r>
      <w:r w:rsidR="004A6A7D">
        <w:rPr>
          <w:color w:val="333333"/>
          <w:sz w:val="21"/>
          <w:szCs w:val="21"/>
        </w:rPr>
        <w:t>Zyanzoom Inc.</w:t>
      </w:r>
      <w:r w:rsidR="00A05660">
        <w:t xml:space="preserve"> </w:t>
      </w:r>
      <w:r>
        <w:rPr>
          <w:color w:val="333333"/>
          <w:sz w:val="21"/>
          <w:szCs w:val="21"/>
        </w:rPr>
        <w:t>Courier company, mainly responsible for the development of the website</w:t>
      </w:r>
      <w:r w:rsidR="008043C8">
        <w:rPr>
          <w:color w:val="333333"/>
          <w:sz w:val="21"/>
          <w:szCs w:val="21"/>
        </w:rPr>
        <w:t xml:space="preserve"> front and backend</w:t>
      </w:r>
      <w:r>
        <w:rPr>
          <w:color w:val="333333"/>
          <w:sz w:val="21"/>
          <w:szCs w:val="21"/>
        </w:rPr>
        <w:t>.</w:t>
      </w:r>
      <w:r w:rsidR="00A05660">
        <w:t xml:space="preserve"> </w:t>
      </w:r>
      <w:r w:rsidR="00A05660" w:rsidRPr="00A05660">
        <w:rPr>
          <w:color w:val="333333"/>
          <w:sz w:val="21"/>
          <w:szCs w:val="21"/>
        </w:rPr>
        <w:t xml:space="preserve"> </w:t>
      </w:r>
    </w:p>
    <w:p w14:paraId="23BF821E" w14:textId="47FEA217" w:rsidR="00A05660" w:rsidRPr="00BF323A" w:rsidRDefault="00A05660" w:rsidP="00DA5E16">
      <w:pPr>
        <w:numPr>
          <w:ilvl w:val="0"/>
          <w:numId w:val="12"/>
        </w:numPr>
        <w:shd w:val="clear" w:color="auto" w:fill="FFFFFF"/>
        <w:ind w:left="300" w:right="150"/>
        <w:rPr>
          <w:color w:val="333333"/>
          <w:sz w:val="21"/>
          <w:szCs w:val="21"/>
        </w:rPr>
      </w:pPr>
      <w:r w:rsidRPr="00A05660">
        <w:rPr>
          <w:color w:val="333333"/>
          <w:sz w:val="21"/>
          <w:szCs w:val="21"/>
        </w:rPr>
        <w:t xml:space="preserve">Marketing </w:t>
      </w:r>
      <w:r w:rsidR="008043C8">
        <w:rPr>
          <w:color w:val="333333"/>
          <w:sz w:val="21"/>
          <w:szCs w:val="21"/>
        </w:rPr>
        <w:t>role</w:t>
      </w:r>
    </w:p>
    <w:p w14:paraId="04EF6F3A" w14:textId="27A38A55" w:rsidR="00A05660" w:rsidRPr="00475C92" w:rsidRDefault="00475C92" w:rsidP="00DA5E16">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rPr>
        <w:t xml:space="preserve">Zhang Lingyan, female, China, </w:t>
      </w:r>
      <w:r w:rsidR="00084E49">
        <w:rPr>
          <w:color w:val="333333"/>
          <w:sz w:val="21"/>
          <w:szCs w:val="21"/>
        </w:rPr>
        <w:t>Canada PR</w:t>
      </w:r>
      <w:r>
        <w:rPr>
          <w:color w:val="333333"/>
          <w:sz w:val="21"/>
          <w:szCs w:val="21"/>
        </w:rPr>
        <w:t>, 6478065888</w:t>
      </w:r>
    </w:p>
    <w:p w14:paraId="708AABA1" w14:textId="629A7AF5" w:rsidR="00A05660" w:rsidRPr="00A05660" w:rsidRDefault="00591F5A" w:rsidP="00BF323A">
      <w:pPr>
        <w:numPr>
          <w:ilvl w:val="1"/>
          <w:numId w:val="12"/>
        </w:numPr>
        <w:shd w:val="clear" w:color="auto" w:fill="FFFFFF"/>
        <w:ind w:left="600" w:right="300"/>
        <w:rPr>
          <w:rFonts w:ascii="Arial" w:eastAsia="Times New Roman" w:hAnsi="Arial" w:cs="Arial"/>
          <w:color w:val="333333"/>
          <w:sz w:val="21"/>
          <w:szCs w:val="21"/>
        </w:rPr>
      </w:pPr>
      <w:r w:rsidRPr="00591F5A">
        <w:rPr>
          <w:color w:val="333333"/>
          <w:sz w:val="21"/>
          <w:szCs w:val="21"/>
        </w:rPr>
        <w:t>The University of Science and Technology of China</w:t>
      </w:r>
      <w:r w:rsidR="006747D8">
        <w:rPr>
          <w:color w:val="333333"/>
          <w:sz w:val="21"/>
          <w:szCs w:val="21"/>
        </w:rPr>
        <w:t xml:space="preserve">, University of </w:t>
      </w:r>
      <w:r w:rsidR="00475C92">
        <w:rPr>
          <w:color w:val="333333"/>
          <w:sz w:val="21"/>
          <w:szCs w:val="21"/>
        </w:rPr>
        <w:t>Illinois, Double Master's Degree</w:t>
      </w:r>
    </w:p>
    <w:p w14:paraId="79AADBAA" w14:textId="6E209C1F" w:rsidR="006747D8" w:rsidRPr="00BF323A" w:rsidRDefault="00DA5E16" w:rsidP="00954701">
      <w:pPr>
        <w:numPr>
          <w:ilvl w:val="1"/>
          <w:numId w:val="12"/>
        </w:numPr>
        <w:shd w:val="clear" w:color="auto" w:fill="FFFFFF"/>
        <w:ind w:left="600" w:right="300"/>
        <w:rPr>
          <w:rFonts w:ascii="Arial" w:eastAsia="Times New Roman" w:hAnsi="Arial" w:cs="Arial"/>
          <w:color w:val="333333"/>
          <w:sz w:val="21"/>
          <w:szCs w:val="21"/>
        </w:rPr>
      </w:pPr>
      <w:r>
        <w:rPr>
          <w:color w:val="333333"/>
          <w:sz w:val="21"/>
          <w:szCs w:val="21"/>
        </w:rPr>
        <w:t>Former Nokia sales manager</w:t>
      </w:r>
      <w:r w:rsidR="006747D8">
        <w:rPr>
          <w:color w:val="333333"/>
          <w:sz w:val="21"/>
          <w:szCs w:val="21"/>
        </w:rPr>
        <w:t xml:space="preserve"> is now responsible for</w:t>
      </w:r>
      <w:r w:rsidR="00A05660">
        <w:t xml:space="preserve"> </w:t>
      </w:r>
      <w:r w:rsidR="00BF323A">
        <w:rPr>
          <w:color w:val="333333"/>
          <w:sz w:val="21"/>
          <w:szCs w:val="21"/>
        </w:rPr>
        <w:t>Zyanzoom</w:t>
      </w:r>
      <w:r w:rsidR="00BF323A">
        <w:t xml:space="preserve"> </w:t>
      </w:r>
      <w:r w:rsidR="00BF323A">
        <w:rPr>
          <w:color w:val="333333"/>
          <w:sz w:val="21"/>
          <w:szCs w:val="21"/>
        </w:rPr>
        <w:t>Inc</w:t>
      </w:r>
      <w:r w:rsidR="006747D8">
        <w:rPr>
          <w:color w:val="333333"/>
          <w:sz w:val="21"/>
          <w:szCs w:val="21"/>
        </w:rPr>
        <w:t>.</w:t>
      </w:r>
      <w:r w:rsidR="00EB1D6F">
        <w:rPr>
          <w:color w:val="333333"/>
          <w:sz w:val="21"/>
          <w:szCs w:val="21"/>
        </w:rPr>
        <w:t xml:space="preserve"> marketing and sales.</w:t>
      </w:r>
      <w:r w:rsidR="006747D8">
        <w:rPr>
          <w:color w:val="333333"/>
          <w:sz w:val="21"/>
          <w:szCs w:val="21"/>
        </w:rPr>
        <w:t xml:space="preserve"> </w:t>
      </w:r>
    </w:p>
    <w:p w14:paraId="59F7FCDB" w14:textId="77777777" w:rsidR="00BF323A" w:rsidRPr="006747D8" w:rsidRDefault="00BF323A" w:rsidP="00BF323A">
      <w:pPr>
        <w:shd w:val="clear" w:color="auto" w:fill="FFFFFF"/>
        <w:ind w:left="600" w:right="300"/>
        <w:rPr>
          <w:rFonts w:ascii="Arial" w:eastAsia="Times New Roman" w:hAnsi="Arial" w:cs="Arial"/>
          <w:color w:val="333333"/>
          <w:sz w:val="21"/>
          <w:szCs w:val="21"/>
        </w:rPr>
      </w:pPr>
    </w:p>
    <w:p w14:paraId="7D6034B5" w14:textId="27EC1880" w:rsidR="00A05660" w:rsidRPr="00A05660" w:rsidRDefault="00A05660" w:rsidP="00954701">
      <w:pPr>
        <w:shd w:val="clear" w:color="auto" w:fill="FFFFFF"/>
        <w:ind w:left="240" w:right="300"/>
        <w:rPr>
          <w:rFonts w:ascii="Arial" w:eastAsia="Times New Roman" w:hAnsi="Arial" w:cs="Arial"/>
          <w:color w:val="333333"/>
          <w:sz w:val="21"/>
          <w:szCs w:val="21"/>
        </w:rPr>
      </w:pPr>
      <w:r w:rsidRPr="00A05660">
        <w:rPr>
          <w:b/>
          <w:bCs/>
          <w:color w:val="333333"/>
          <w:sz w:val="21"/>
          <w:szCs w:val="21"/>
        </w:rPr>
        <w:t xml:space="preserve">Part </w:t>
      </w:r>
      <w:r w:rsidR="00A0638A" w:rsidRPr="00A05660">
        <w:rPr>
          <w:b/>
          <w:bCs/>
          <w:color w:val="333333"/>
          <w:sz w:val="21"/>
          <w:szCs w:val="21"/>
        </w:rPr>
        <w:t xml:space="preserve">III </w:t>
      </w:r>
      <w:r w:rsidR="00A0638A" w:rsidRPr="00A0638A">
        <w:rPr>
          <w:b/>
          <w:bCs/>
          <w:color w:val="333333"/>
          <w:sz w:val="21"/>
          <w:szCs w:val="21"/>
        </w:rPr>
        <w:t>Products</w:t>
      </w:r>
      <w:r w:rsidRPr="00BF323A">
        <w:rPr>
          <w:b/>
          <w:bCs/>
          <w:color w:val="333333"/>
          <w:sz w:val="21"/>
          <w:szCs w:val="21"/>
        </w:rPr>
        <w:t xml:space="preserve"> </w:t>
      </w:r>
      <w:r w:rsidRPr="00A05660">
        <w:rPr>
          <w:b/>
          <w:bCs/>
          <w:color w:val="333333"/>
          <w:sz w:val="21"/>
          <w:szCs w:val="21"/>
        </w:rPr>
        <w:t>/</w:t>
      </w:r>
      <w:r w:rsidRPr="00BF323A">
        <w:rPr>
          <w:b/>
          <w:bCs/>
          <w:color w:val="333333"/>
          <w:sz w:val="21"/>
          <w:szCs w:val="21"/>
        </w:rPr>
        <w:t xml:space="preserve"> </w:t>
      </w:r>
      <w:r w:rsidRPr="00A05660">
        <w:rPr>
          <w:b/>
          <w:bCs/>
          <w:color w:val="333333"/>
          <w:sz w:val="21"/>
          <w:szCs w:val="21"/>
        </w:rPr>
        <w:t>Services</w:t>
      </w:r>
      <w:r>
        <w:t xml:space="preserve"> </w:t>
      </w:r>
    </w:p>
    <w:p w14:paraId="58CB0F2D" w14:textId="32C2F64B" w:rsidR="00954701" w:rsidRDefault="00A05660" w:rsidP="00332F20">
      <w:pPr>
        <w:shd w:val="clear" w:color="auto" w:fill="FFFFFF"/>
        <w:rPr>
          <w:rFonts w:ascii="Microsoft YaHei" w:eastAsia="Microsoft YaHei" w:hAnsi="Microsoft YaHei" w:cs="Microsoft YaHei"/>
          <w:color w:val="333333"/>
          <w:sz w:val="21"/>
          <w:szCs w:val="21"/>
        </w:rPr>
      </w:pPr>
      <w:r w:rsidRPr="00A05660">
        <w:rPr>
          <w:color w:val="333333"/>
          <w:sz w:val="21"/>
          <w:szCs w:val="21"/>
        </w:rPr>
        <w:t>Target market:</w:t>
      </w:r>
    </w:p>
    <w:p w14:paraId="3867D805" w14:textId="62524F1D" w:rsidR="00A05660" w:rsidRPr="00DA5E16" w:rsidRDefault="00EB1D6F" w:rsidP="00954701">
      <w:pPr>
        <w:shd w:val="clear" w:color="auto" w:fill="FFFFFF"/>
        <w:ind w:left="300" w:right="150"/>
        <w:rPr>
          <w:color w:val="333333"/>
          <w:sz w:val="21"/>
          <w:szCs w:val="21"/>
        </w:rPr>
      </w:pPr>
      <w:r w:rsidRPr="00DA5E16">
        <w:rPr>
          <w:color w:val="333333"/>
          <w:sz w:val="21"/>
          <w:szCs w:val="21"/>
        </w:rPr>
        <w:t xml:space="preserve">Condo market is ideal but may be used in any high population low space area. </w:t>
      </w:r>
    </w:p>
    <w:p w14:paraId="76253100" w14:textId="77777777" w:rsidR="00332F20" w:rsidRPr="00A0638A" w:rsidRDefault="00A05660" w:rsidP="00954701">
      <w:pPr>
        <w:numPr>
          <w:ilvl w:val="0"/>
          <w:numId w:val="18"/>
        </w:numPr>
        <w:shd w:val="clear" w:color="auto" w:fill="FFFFFF"/>
        <w:ind w:left="300" w:right="150"/>
        <w:rPr>
          <w:b/>
          <w:bCs/>
          <w:color w:val="333333"/>
          <w:sz w:val="21"/>
          <w:szCs w:val="21"/>
        </w:rPr>
      </w:pPr>
      <w:r w:rsidRPr="00332F20">
        <w:rPr>
          <w:b/>
          <w:bCs/>
          <w:color w:val="333333"/>
          <w:sz w:val="21"/>
          <w:szCs w:val="21"/>
        </w:rPr>
        <w:t>Product update cycle:</w:t>
      </w:r>
    </w:p>
    <w:p w14:paraId="02D6FC74" w14:textId="0AB1F7CF" w:rsidR="00A05660" w:rsidRPr="00954701" w:rsidRDefault="00332F20" w:rsidP="00332F20">
      <w:pPr>
        <w:shd w:val="clear" w:color="auto" w:fill="FFFFFF"/>
        <w:ind w:left="300" w:right="150"/>
        <w:rPr>
          <w:rFonts w:ascii="Microsoft YaHei" w:eastAsia="Microsoft YaHei" w:hAnsi="Microsoft YaHei" w:cs="Microsoft YaHei"/>
          <w:color w:val="333333"/>
          <w:sz w:val="21"/>
          <w:szCs w:val="21"/>
        </w:rPr>
      </w:pPr>
      <w:r>
        <w:rPr>
          <w:color w:val="333333"/>
          <w:sz w:val="21"/>
          <w:szCs w:val="21"/>
        </w:rPr>
        <w:t xml:space="preserve">The service life of the </w:t>
      </w:r>
      <w:r w:rsidR="006A49F8">
        <w:rPr>
          <w:color w:val="333333"/>
          <w:sz w:val="21"/>
          <w:szCs w:val="21"/>
        </w:rPr>
        <w:t>smart locker</w:t>
      </w:r>
      <w:r>
        <w:rPr>
          <w:color w:val="333333"/>
          <w:sz w:val="21"/>
          <w:szCs w:val="21"/>
        </w:rPr>
        <w:t xml:space="preserve"> is approximately</w:t>
      </w:r>
      <w:r w:rsidR="00EB1D6F">
        <w:rPr>
          <w:color w:val="333333"/>
          <w:sz w:val="21"/>
          <w:szCs w:val="21"/>
        </w:rPr>
        <w:t xml:space="preserve"> </w:t>
      </w:r>
      <w:r>
        <w:rPr>
          <w:color w:val="333333"/>
          <w:sz w:val="21"/>
          <w:szCs w:val="21"/>
        </w:rPr>
        <w:t>30</w:t>
      </w:r>
      <w:r>
        <w:t xml:space="preserve"> </w:t>
      </w:r>
      <w:r>
        <w:rPr>
          <w:color w:val="333333"/>
          <w:sz w:val="21"/>
          <w:szCs w:val="21"/>
        </w:rPr>
        <w:t>years.</w:t>
      </w:r>
      <w:r>
        <w:t xml:space="preserve"> </w:t>
      </w:r>
      <w:r w:rsidR="00A05660" w:rsidRPr="00A05660">
        <w:rPr>
          <w:color w:val="333333"/>
          <w:sz w:val="21"/>
          <w:szCs w:val="21"/>
        </w:rPr>
        <w:t xml:space="preserve"> </w:t>
      </w:r>
    </w:p>
    <w:p w14:paraId="653B62B9" w14:textId="2A57EC80" w:rsidR="00A05660" w:rsidRPr="00A0638A" w:rsidRDefault="00BF323A" w:rsidP="00954701">
      <w:pPr>
        <w:numPr>
          <w:ilvl w:val="0"/>
          <w:numId w:val="20"/>
        </w:numPr>
        <w:shd w:val="clear" w:color="auto" w:fill="FFFFFF"/>
        <w:ind w:left="300" w:right="150"/>
        <w:rPr>
          <w:b/>
          <w:bCs/>
          <w:color w:val="333333"/>
          <w:sz w:val="21"/>
          <w:szCs w:val="21"/>
        </w:rPr>
      </w:pPr>
      <w:r w:rsidRPr="00332F20">
        <w:rPr>
          <w:b/>
          <w:bCs/>
          <w:color w:val="333333"/>
          <w:sz w:val="21"/>
          <w:szCs w:val="21"/>
        </w:rPr>
        <w:t xml:space="preserve">Competitive </w:t>
      </w:r>
      <w:r w:rsidRPr="00A0638A">
        <w:rPr>
          <w:b/>
          <w:bCs/>
          <w:color w:val="333333"/>
          <w:sz w:val="21"/>
          <w:szCs w:val="21"/>
        </w:rPr>
        <w:t>advantage</w:t>
      </w:r>
      <w:r w:rsidR="00A05660" w:rsidRPr="00332F20">
        <w:rPr>
          <w:b/>
          <w:bCs/>
          <w:color w:val="333333"/>
          <w:sz w:val="21"/>
          <w:szCs w:val="21"/>
        </w:rPr>
        <w:t>s</w:t>
      </w:r>
      <w:r>
        <w:rPr>
          <w:b/>
          <w:bCs/>
          <w:color w:val="333333"/>
          <w:sz w:val="21"/>
          <w:szCs w:val="21"/>
        </w:rPr>
        <w:t xml:space="preserve"> </w:t>
      </w:r>
      <w:r w:rsidR="00A05660" w:rsidRPr="00332F20">
        <w:rPr>
          <w:b/>
          <w:bCs/>
          <w:color w:val="333333"/>
          <w:sz w:val="21"/>
          <w:szCs w:val="21"/>
        </w:rPr>
        <w:t>(including performance, price, service, etc.):</w:t>
      </w:r>
      <w:r w:rsidR="00A05660" w:rsidRPr="00A0638A">
        <w:rPr>
          <w:b/>
          <w:bCs/>
          <w:color w:val="333333"/>
          <w:sz w:val="21"/>
          <w:szCs w:val="21"/>
        </w:rPr>
        <w:t xml:space="preserve"> </w:t>
      </w:r>
    </w:p>
    <w:p w14:paraId="1879ACC5" w14:textId="5BFEBE5D" w:rsidR="006B361F" w:rsidRPr="00A0638A" w:rsidRDefault="00A0638A" w:rsidP="00332F20">
      <w:pPr>
        <w:shd w:val="clear" w:color="auto" w:fill="FFFFFF"/>
        <w:ind w:left="300" w:right="150"/>
        <w:rPr>
          <w:color w:val="333333"/>
          <w:sz w:val="21"/>
          <w:szCs w:val="21"/>
        </w:rPr>
      </w:pPr>
      <w:r>
        <w:rPr>
          <w:color w:val="333333"/>
          <w:sz w:val="21"/>
          <w:szCs w:val="21"/>
        </w:rPr>
        <w:t>The Z&amp;Z smart locker</w:t>
      </w:r>
      <w:r w:rsidR="006B361F">
        <w:rPr>
          <w:color w:val="333333"/>
          <w:sz w:val="21"/>
          <w:szCs w:val="21"/>
        </w:rPr>
        <w:t xml:space="preserve"> can provide users with 24</w:t>
      </w:r>
      <w:r w:rsidR="00EB1D6F">
        <w:rPr>
          <w:color w:val="333333"/>
          <w:sz w:val="21"/>
          <w:szCs w:val="21"/>
        </w:rPr>
        <w:t>/7</w:t>
      </w:r>
      <w:r w:rsidR="006B361F" w:rsidRPr="00A0638A">
        <w:rPr>
          <w:color w:val="333333"/>
          <w:sz w:val="21"/>
          <w:szCs w:val="21"/>
        </w:rPr>
        <w:t xml:space="preserve"> </w:t>
      </w:r>
      <w:r w:rsidR="00EB1D6F" w:rsidRPr="00A0638A">
        <w:rPr>
          <w:color w:val="333333"/>
          <w:sz w:val="21"/>
          <w:szCs w:val="21"/>
        </w:rPr>
        <w:t>access to their deliveries.</w:t>
      </w:r>
      <w:r w:rsidR="006B361F" w:rsidRPr="00A0638A">
        <w:rPr>
          <w:color w:val="333333"/>
          <w:sz w:val="21"/>
          <w:szCs w:val="21"/>
        </w:rPr>
        <w:t xml:space="preserve"> </w:t>
      </w:r>
      <w:r w:rsidR="00EB1D6F" w:rsidRPr="00A0638A">
        <w:rPr>
          <w:color w:val="333333"/>
          <w:sz w:val="21"/>
          <w:szCs w:val="21"/>
        </w:rPr>
        <w:t>Solves the trilemma between consumers, couriers and pickup locations by r</w:t>
      </w:r>
      <w:r w:rsidR="00EB1D6F">
        <w:rPr>
          <w:color w:val="333333"/>
          <w:sz w:val="21"/>
          <w:szCs w:val="21"/>
        </w:rPr>
        <w:t>emoving the friction of package delivery. Packages can now go efficiently from courier to consumer 24/7. Customers will no longer need to visit pickup locations at inconvenient times to pick up a package</w:t>
      </w:r>
      <w:r w:rsidR="006B361F">
        <w:rPr>
          <w:color w:val="333333"/>
          <w:sz w:val="21"/>
          <w:szCs w:val="21"/>
        </w:rPr>
        <w:t xml:space="preserve">. </w:t>
      </w:r>
      <w:r w:rsidR="006B361F" w:rsidRPr="00A0638A">
        <w:rPr>
          <w:color w:val="333333"/>
          <w:sz w:val="21"/>
          <w:szCs w:val="21"/>
        </w:rPr>
        <w:t xml:space="preserve"> </w:t>
      </w:r>
      <w:r w:rsidR="00332F20">
        <w:rPr>
          <w:color w:val="333333"/>
          <w:sz w:val="21"/>
          <w:szCs w:val="21"/>
        </w:rPr>
        <w:t>At present, t</w:t>
      </w:r>
      <w:r w:rsidR="00EB1D6F">
        <w:rPr>
          <w:color w:val="333333"/>
          <w:sz w:val="21"/>
          <w:szCs w:val="21"/>
        </w:rPr>
        <w:t xml:space="preserve">here are no established smart locker competitors allowing for a first to market competitive advantage for </w:t>
      </w:r>
      <w:r>
        <w:rPr>
          <w:color w:val="333333"/>
          <w:sz w:val="21"/>
          <w:szCs w:val="21"/>
        </w:rPr>
        <w:t>Z&amp;Z</w:t>
      </w:r>
      <w:r w:rsidR="00EB1D6F">
        <w:rPr>
          <w:color w:val="333333"/>
          <w:sz w:val="21"/>
          <w:szCs w:val="21"/>
        </w:rPr>
        <w:t>.</w:t>
      </w:r>
    </w:p>
    <w:p w14:paraId="3247417E" w14:textId="7A8ED928" w:rsidR="00A05660" w:rsidRPr="00A0638A" w:rsidRDefault="00084E49" w:rsidP="00954701">
      <w:pPr>
        <w:numPr>
          <w:ilvl w:val="0"/>
          <w:numId w:val="21"/>
        </w:numPr>
        <w:shd w:val="clear" w:color="auto" w:fill="FFFFFF"/>
        <w:ind w:left="300" w:right="150"/>
        <w:rPr>
          <w:b/>
          <w:bCs/>
          <w:color w:val="333333"/>
          <w:sz w:val="21"/>
          <w:szCs w:val="21"/>
        </w:rPr>
      </w:pPr>
      <w:r w:rsidRPr="00E023C6">
        <w:rPr>
          <w:b/>
          <w:bCs/>
          <w:color w:val="333333"/>
          <w:sz w:val="21"/>
          <w:szCs w:val="21"/>
        </w:rPr>
        <w:t xml:space="preserve">Product </w:t>
      </w:r>
      <w:r w:rsidRPr="00A0638A">
        <w:rPr>
          <w:b/>
          <w:bCs/>
          <w:color w:val="333333"/>
          <w:sz w:val="21"/>
          <w:szCs w:val="21"/>
        </w:rPr>
        <w:t>after</w:t>
      </w:r>
      <w:r w:rsidR="00A05660" w:rsidRPr="00E023C6">
        <w:rPr>
          <w:b/>
          <w:bCs/>
          <w:color w:val="333333"/>
          <w:sz w:val="21"/>
          <w:szCs w:val="21"/>
        </w:rPr>
        <w:t xml:space="preserve">-sales </w:t>
      </w:r>
      <w:r w:rsidRPr="00E023C6">
        <w:rPr>
          <w:b/>
          <w:bCs/>
          <w:color w:val="333333"/>
          <w:sz w:val="21"/>
          <w:szCs w:val="21"/>
        </w:rPr>
        <w:t>service</w:t>
      </w:r>
      <w:r w:rsidRPr="00A0638A">
        <w:rPr>
          <w:b/>
          <w:bCs/>
          <w:color w:val="333333"/>
          <w:sz w:val="21"/>
          <w:szCs w:val="21"/>
        </w:rPr>
        <w:t xml:space="preserve"> network</w:t>
      </w:r>
      <w:r w:rsidR="00A05660" w:rsidRPr="00E023C6">
        <w:rPr>
          <w:b/>
          <w:bCs/>
          <w:color w:val="333333"/>
          <w:sz w:val="21"/>
          <w:szCs w:val="21"/>
        </w:rPr>
        <w:t xml:space="preserve"> and user technical support:</w:t>
      </w:r>
      <w:r w:rsidR="00A05660" w:rsidRPr="00A0638A">
        <w:rPr>
          <w:b/>
          <w:bCs/>
          <w:color w:val="333333"/>
          <w:sz w:val="21"/>
          <w:szCs w:val="21"/>
        </w:rPr>
        <w:t xml:space="preserve"> </w:t>
      </w:r>
    </w:p>
    <w:p w14:paraId="27844CC6" w14:textId="77777777" w:rsidR="00A0638A" w:rsidRDefault="006B361F" w:rsidP="00A0638A">
      <w:pPr>
        <w:shd w:val="clear" w:color="auto" w:fill="FFFFFF"/>
        <w:ind w:left="300" w:right="150"/>
        <w:rPr>
          <w:color w:val="333333"/>
          <w:sz w:val="21"/>
          <w:szCs w:val="21"/>
        </w:rPr>
      </w:pPr>
      <w:r w:rsidRPr="00954701">
        <w:rPr>
          <w:color w:val="333333"/>
          <w:sz w:val="21"/>
          <w:szCs w:val="21"/>
        </w:rPr>
        <w:t>After-sales products include follow-up product hardware maintenance, theft and emergency treatment, insurance, etc.</w:t>
      </w:r>
    </w:p>
    <w:p w14:paraId="6C83F77F" w14:textId="01369F27" w:rsidR="006B361F" w:rsidRPr="00954701" w:rsidRDefault="006B361F" w:rsidP="00A0638A">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rPr>
        <w:t xml:space="preserve"> </w:t>
      </w:r>
    </w:p>
    <w:p w14:paraId="72A857B6" w14:textId="65B5866E" w:rsidR="00A05660" w:rsidRPr="00A0638A" w:rsidRDefault="00A05660" w:rsidP="004A6696">
      <w:pPr>
        <w:shd w:val="clear" w:color="auto" w:fill="FFFFFF"/>
        <w:ind w:left="300" w:right="150"/>
        <w:rPr>
          <w:b/>
          <w:bCs/>
          <w:color w:val="333333"/>
          <w:sz w:val="21"/>
          <w:szCs w:val="21"/>
        </w:rPr>
      </w:pPr>
      <w:r w:rsidRPr="006B361F">
        <w:rPr>
          <w:b/>
          <w:bCs/>
          <w:color w:val="333333"/>
          <w:sz w:val="21"/>
          <w:szCs w:val="21"/>
        </w:rPr>
        <w:t xml:space="preserve">Part IV </w:t>
      </w:r>
      <w:r w:rsidR="00BF323A" w:rsidRPr="006B361F">
        <w:rPr>
          <w:b/>
          <w:bCs/>
          <w:color w:val="333333"/>
          <w:sz w:val="21"/>
          <w:szCs w:val="21"/>
        </w:rPr>
        <w:t xml:space="preserve">Research </w:t>
      </w:r>
      <w:r w:rsidR="00BF323A" w:rsidRPr="00A0638A">
        <w:rPr>
          <w:b/>
          <w:bCs/>
          <w:color w:val="333333"/>
          <w:sz w:val="21"/>
          <w:szCs w:val="21"/>
        </w:rPr>
        <w:t>and</w:t>
      </w:r>
      <w:r w:rsidRPr="00A0638A">
        <w:rPr>
          <w:b/>
          <w:bCs/>
          <w:color w:val="333333"/>
          <w:sz w:val="21"/>
          <w:szCs w:val="21"/>
        </w:rPr>
        <w:t xml:space="preserve"> </w:t>
      </w:r>
      <w:r w:rsidRPr="006B361F">
        <w:rPr>
          <w:b/>
          <w:bCs/>
          <w:color w:val="333333"/>
          <w:sz w:val="21"/>
          <w:szCs w:val="21"/>
        </w:rPr>
        <w:t>Development</w:t>
      </w:r>
    </w:p>
    <w:p w14:paraId="34250FE2" w14:textId="19AE3C6A" w:rsidR="00E023C6" w:rsidRPr="00697ED7" w:rsidRDefault="00503670" w:rsidP="00954701">
      <w:pPr>
        <w:numPr>
          <w:ilvl w:val="0"/>
          <w:numId w:val="24"/>
        </w:numPr>
        <w:shd w:val="clear" w:color="auto" w:fill="FFFFFF"/>
        <w:ind w:left="300" w:right="150"/>
        <w:rPr>
          <w:b/>
          <w:bCs/>
          <w:color w:val="333333"/>
          <w:sz w:val="21"/>
          <w:szCs w:val="21"/>
        </w:rPr>
      </w:pPr>
      <w:r>
        <w:rPr>
          <w:b/>
          <w:bCs/>
          <w:color w:val="333333"/>
          <w:sz w:val="21"/>
          <w:szCs w:val="21"/>
        </w:rPr>
        <w:t>Ensure</w:t>
      </w:r>
      <w:r w:rsidR="00A05660" w:rsidRPr="00697ED7">
        <w:rPr>
          <w:b/>
          <w:bCs/>
          <w:color w:val="333333"/>
          <w:sz w:val="21"/>
          <w:szCs w:val="21"/>
        </w:rPr>
        <w:t xml:space="preserve"> </w:t>
      </w:r>
      <w:r w:rsidR="00A05660" w:rsidRPr="00E023C6">
        <w:rPr>
          <w:b/>
          <w:bCs/>
          <w:color w:val="333333"/>
          <w:sz w:val="21"/>
          <w:szCs w:val="21"/>
        </w:rPr>
        <w:t xml:space="preserve">product </w:t>
      </w:r>
      <w:r w:rsidR="00084E49" w:rsidRPr="00E023C6">
        <w:rPr>
          <w:b/>
          <w:bCs/>
          <w:color w:val="333333"/>
          <w:sz w:val="21"/>
          <w:szCs w:val="21"/>
        </w:rPr>
        <w:t>quality</w:t>
      </w:r>
      <w:r>
        <w:rPr>
          <w:b/>
          <w:bCs/>
          <w:color w:val="333333"/>
          <w:sz w:val="21"/>
          <w:szCs w:val="21"/>
        </w:rPr>
        <w:t xml:space="preserve"> and reliability</w:t>
      </w:r>
      <w:r w:rsidR="00084E49" w:rsidRPr="00E023C6">
        <w:rPr>
          <w:b/>
          <w:bCs/>
          <w:color w:val="333333"/>
          <w:sz w:val="21"/>
          <w:szCs w:val="21"/>
        </w:rPr>
        <w:t>,</w:t>
      </w:r>
      <w:r w:rsidR="00084E49" w:rsidRPr="00697ED7">
        <w:rPr>
          <w:b/>
          <w:bCs/>
          <w:color w:val="333333"/>
          <w:sz w:val="21"/>
          <w:szCs w:val="21"/>
        </w:rPr>
        <w:t xml:space="preserve"> product</w:t>
      </w:r>
      <w:r w:rsidR="00A05660" w:rsidRPr="00697ED7">
        <w:rPr>
          <w:b/>
          <w:bCs/>
          <w:color w:val="333333"/>
          <w:sz w:val="21"/>
          <w:szCs w:val="21"/>
        </w:rPr>
        <w:t xml:space="preserve"> upgrad</w:t>
      </w:r>
      <w:r w:rsidRPr="00697ED7">
        <w:rPr>
          <w:b/>
          <w:bCs/>
          <w:color w:val="333333"/>
          <w:sz w:val="21"/>
          <w:szCs w:val="21"/>
        </w:rPr>
        <w:t>ability</w:t>
      </w:r>
      <w:r w:rsidR="00A05660" w:rsidRPr="00697ED7">
        <w:rPr>
          <w:b/>
          <w:bCs/>
          <w:color w:val="333333"/>
          <w:sz w:val="21"/>
          <w:szCs w:val="21"/>
        </w:rPr>
        <w:t xml:space="preserve"> and maintain </w:t>
      </w:r>
      <w:r w:rsidRPr="00697ED7">
        <w:rPr>
          <w:b/>
          <w:bCs/>
          <w:color w:val="333333"/>
          <w:sz w:val="21"/>
          <w:szCs w:val="21"/>
        </w:rPr>
        <w:t>uptime of the</w:t>
      </w:r>
      <w:r w:rsidR="00A05660" w:rsidRPr="00697ED7">
        <w:rPr>
          <w:b/>
          <w:bCs/>
          <w:color w:val="333333"/>
          <w:sz w:val="21"/>
          <w:szCs w:val="21"/>
        </w:rPr>
        <w:t xml:space="preserve"> of </w:t>
      </w:r>
      <w:r w:rsidRPr="00697ED7">
        <w:rPr>
          <w:b/>
          <w:bCs/>
          <w:color w:val="333333"/>
          <w:sz w:val="21"/>
          <w:szCs w:val="21"/>
        </w:rPr>
        <w:t>smart locker software</w:t>
      </w:r>
      <w:r w:rsidR="00A05660" w:rsidRPr="00697ED7">
        <w:rPr>
          <w:b/>
          <w:bCs/>
          <w:color w:val="333333"/>
          <w:sz w:val="21"/>
          <w:szCs w:val="21"/>
        </w:rPr>
        <w:t xml:space="preserve">, the </w:t>
      </w:r>
      <w:r w:rsidR="00A05660" w:rsidRPr="00E023C6">
        <w:rPr>
          <w:b/>
          <w:bCs/>
          <w:color w:val="333333"/>
          <w:sz w:val="21"/>
          <w:szCs w:val="21"/>
        </w:rPr>
        <w:t>company's development direction, Development of key and ongoing technologies and products, etc.:</w:t>
      </w:r>
      <w:r w:rsidR="00A05660" w:rsidRPr="00697ED7">
        <w:rPr>
          <w:b/>
          <w:bCs/>
          <w:color w:val="333333"/>
          <w:sz w:val="21"/>
          <w:szCs w:val="21"/>
        </w:rPr>
        <w:t xml:space="preserve"> </w:t>
      </w:r>
    </w:p>
    <w:p w14:paraId="5DCCC7E1" w14:textId="6CD51B6D" w:rsidR="00A05660" w:rsidRPr="00A05660" w:rsidRDefault="00E33F54" w:rsidP="00E023C6">
      <w:pPr>
        <w:shd w:val="clear" w:color="auto" w:fill="FFFFFF"/>
        <w:ind w:left="300" w:right="150"/>
        <w:rPr>
          <w:rFonts w:ascii="Arial" w:eastAsia="Times New Roman" w:hAnsi="Arial" w:cs="Arial"/>
          <w:color w:val="333333"/>
          <w:sz w:val="21"/>
          <w:szCs w:val="21"/>
        </w:rPr>
      </w:pPr>
      <w:r>
        <w:rPr>
          <w:color w:val="333333"/>
          <w:sz w:val="21"/>
          <w:szCs w:val="21"/>
        </w:rPr>
        <w:lastRenderedPageBreak/>
        <w:t>Smart locker future</w:t>
      </w:r>
      <w:r w:rsidR="001D3172">
        <w:rPr>
          <w:color w:val="333333"/>
          <w:sz w:val="21"/>
          <w:szCs w:val="21"/>
        </w:rPr>
        <w:t xml:space="preserve"> upgrade</w:t>
      </w:r>
      <w:r>
        <w:rPr>
          <w:color w:val="333333"/>
          <w:sz w:val="21"/>
          <w:szCs w:val="21"/>
        </w:rPr>
        <w:t xml:space="preserve">s include </w:t>
      </w:r>
      <w:r w:rsidR="001D3172">
        <w:rPr>
          <w:color w:val="333333"/>
          <w:sz w:val="21"/>
          <w:szCs w:val="21"/>
        </w:rPr>
        <w:t>two parts, hardware and so</w:t>
      </w:r>
      <w:r>
        <w:rPr>
          <w:color w:val="333333"/>
          <w:sz w:val="21"/>
          <w:szCs w:val="21"/>
        </w:rPr>
        <w:t>ftware. Hardware-related upgrades</w:t>
      </w:r>
      <w:r w:rsidR="001D3172">
        <w:rPr>
          <w:color w:val="333333"/>
          <w:sz w:val="21"/>
          <w:szCs w:val="21"/>
        </w:rPr>
        <w:t xml:space="preserve"> include new business development directions (future planning and </w:t>
      </w:r>
      <w:r w:rsidR="001D3172" w:rsidRPr="00697ED7">
        <w:rPr>
          <w:color w:val="333333"/>
          <w:sz w:val="21"/>
          <w:szCs w:val="21"/>
        </w:rPr>
        <w:t>automated sorting</w:t>
      </w:r>
      <w:r>
        <w:rPr>
          <w:color w:val="333333"/>
          <w:sz w:val="21"/>
          <w:szCs w:val="21"/>
        </w:rPr>
        <w:t>, distribution by</w:t>
      </w:r>
      <w:r w:rsidR="001D3172">
        <w:rPr>
          <w:color w:val="333333"/>
          <w:sz w:val="21"/>
          <w:szCs w:val="21"/>
        </w:rPr>
        <w:t xml:space="preserve"> robots, including integration and collaborative operations after the commercialization of L5</w:t>
      </w:r>
      <w:r w:rsidR="001D3172">
        <w:t xml:space="preserve"> </w:t>
      </w:r>
      <w:r w:rsidR="001D3172">
        <w:rPr>
          <w:color w:val="333333"/>
          <w:sz w:val="21"/>
          <w:szCs w:val="21"/>
        </w:rPr>
        <w:t>autonomous driving technology). The upgrade</w:t>
      </w:r>
      <w:r>
        <w:rPr>
          <w:color w:val="333333"/>
          <w:sz w:val="21"/>
          <w:szCs w:val="21"/>
        </w:rPr>
        <w:t xml:space="preserve">s of the Z&amp;Z </w:t>
      </w:r>
      <w:r w:rsidR="00084E49">
        <w:rPr>
          <w:color w:val="333333"/>
          <w:sz w:val="21"/>
          <w:szCs w:val="21"/>
        </w:rPr>
        <w:t>smart locker</w:t>
      </w:r>
      <w:r w:rsidR="001D3172">
        <w:rPr>
          <w:color w:val="333333"/>
          <w:sz w:val="21"/>
          <w:szCs w:val="21"/>
        </w:rPr>
        <w:t xml:space="preserve"> itself includes screen u</w:t>
      </w:r>
      <w:r>
        <w:rPr>
          <w:color w:val="333333"/>
          <w:sz w:val="21"/>
          <w:szCs w:val="21"/>
        </w:rPr>
        <w:t xml:space="preserve">pgrades for the </w:t>
      </w:r>
      <w:r w:rsidR="00697ED7">
        <w:rPr>
          <w:color w:val="333333"/>
          <w:sz w:val="21"/>
          <w:szCs w:val="21"/>
        </w:rPr>
        <w:t>advertisement.</w:t>
      </w:r>
    </w:p>
    <w:p w14:paraId="5456A1C3" w14:textId="7AB1732B" w:rsidR="00A0638A" w:rsidRPr="00A0638A"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rPr>
        <w:t>Company's</w:t>
      </w:r>
      <w:r w:rsidR="00E33F54">
        <w:rPr>
          <w:color w:val="333333"/>
          <w:sz w:val="21"/>
          <w:szCs w:val="21"/>
        </w:rPr>
        <w:t xml:space="preserve"> research and development</w:t>
      </w:r>
      <w:r w:rsidR="00697ED7">
        <w:rPr>
          <w:color w:val="333333"/>
          <w:sz w:val="21"/>
          <w:szCs w:val="21"/>
        </w:rPr>
        <w:t xml:space="preserve"> state</w:t>
      </w:r>
      <w:r w:rsidRPr="00A05660">
        <w:rPr>
          <w:color w:val="333333"/>
          <w:sz w:val="21"/>
          <w:szCs w:val="21"/>
        </w:rPr>
        <w:t>:</w:t>
      </w:r>
      <w:r>
        <w:t xml:space="preserve"> </w:t>
      </w:r>
    </w:p>
    <w:p w14:paraId="3812B1E6" w14:textId="19352DA2" w:rsidR="00A05660" w:rsidRPr="00623D6F" w:rsidRDefault="00A0638A" w:rsidP="00697ED7">
      <w:pPr>
        <w:shd w:val="clear" w:color="auto" w:fill="FFFFFF"/>
        <w:ind w:left="600" w:right="300"/>
        <w:rPr>
          <w:color w:val="333333"/>
          <w:sz w:val="21"/>
          <w:szCs w:val="21"/>
          <w:highlight w:val="yellow"/>
        </w:rPr>
      </w:pPr>
      <w:r>
        <w:rPr>
          <w:color w:val="333333"/>
          <w:sz w:val="21"/>
          <w:szCs w:val="21"/>
        </w:rPr>
        <w:t>Z&amp;Z</w:t>
      </w:r>
      <w:r w:rsidR="00E33F54">
        <w:rPr>
          <w:color w:val="333333"/>
          <w:sz w:val="21"/>
          <w:szCs w:val="21"/>
        </w:rPr>
        <w:t xml:space="preserve"> has been in research and development for 6 months. </w:t>
      </w:r>
      <w:r w:rsidR="006B361F">
        <w:rPr>
          <w:color w:val="333333"/>
          <w:sz w:val="21"/>
          <w:szCs w:val="21"/>
        </w:rPr>
        <w:t xml:space="preserve"> </w:t>
      </w:r>
      <w:r w:rsidR="00E33F54">
        <w:rPr>
          <w:color w:val="333333"/>
          <w:sz w:val="21"/>
          <w:szCs w:val="21"/>
        </w:rPr>
        <w:t xml:space="preserve">Clear direction and business plan </w:t>
      </w:r>
      <w:r>
        <w:rPr>
          <w:color w:val="333333"/>
          <w:sz w:val="21"/>
          <w:szCs w:val="21"/>
        </w:rPr>
        <w:t>have</w:t>
      </w:r>
      <w:r w:rsidR="00E33F54">
        <w:rPr>
          <w:color w:val="333333"/>
          <w:sz w:val="21"/>
          <w:szCs w:val="21"/>
        </w:rPr>
        <w:t xml:space="preserve"> been established as well as business connections for immediate demand of Z&amp;Z smart lockers. </w:t>
      </w:r>
      <w:r w:rsidR="00697ED7">
        <w:rPr>
          <w:color w:val="333333"/>
          <w:sz w:val="21"/>
          <w:szCs w:val="21"/>
        </w:rPr>
        <w:t>We contacted few potential smart locker producers for partnership.</w:t>
      </w:r>
      <w:r w:rsidR="00B46667" w:rsidRPr="00623D6F">
        <w:rPr>
          <w:color w:val="333333"/>
          <w:sz w:val="21"/>
          <w:szCs w:val="21"/>
          <w:highlight w:val="yellow"/>
        </w:rPr>
        <w:t xml:space="preserve"> </w:t>
      </w:r>
    </w:p>
    <w:p w14:paraId="64A620BA" w14:textId="77777777" w:rsidR="006747D8" w:rsidRPr="00591F5A" w:rsidRDefault="006747D8" w:rsidP="00954701">
      <w:pPr>
        <w:shd w:val="clear" w:color="auto" w:fill="FFFFFF"/>
        <w:ind w:left="600" w:right="300"/>
        <w:rPr>
          <w:color w:val="333333"/>
          <w:sz w:val="21"/>
          <w:szCs w:val="21"/>
        </w:rPr>
      </w:pPr>
    </w:p>
    <w:p w14:paraId="403F957A" w14:textId="319BCFD0" w:rsidR="00A05660" w:rsidRPr="00B46667" w:rsidRDefault="00A05660" w:rsidP="00954701">
      <w:pPr>
        <w:numPr>
          <w:ilvl w:val="1"/>
          <w:numId w:val="26"/>
        </w:numPr>
        <w:shd w:val="clear" w:color="auto" w:fill="FFFFFF"/>
        <w:ind w:left="600" w:right="300"/>
        <w:rPr>
          <w:rFonts w:ascii="Arial" w:eastAsia="Times New Roman" w:hAnsi="Arial" w:cs="Arial"/>
          <w:color w:val="333333"/>
          <w:sz w:val="21"/>
          <w:szCs w:val="21"/>
        </w:rPr>
      </w:pPr>
      <w:r w:rsidRPr="00A05660">
        <w:rPr>
          <w:color w:val="333333"/>
          <w:sz w:val="21"/>
          <w:szCs w:val="21"/>
        </w:rPr>
        <w:t xml:space="preserve">The capital </w:t>
      </w:r>
      <w:r w:rsidR="00697ED7">
        <w:rPr>
          <w:color w:val="333333"/>
          <w:sz w:val="21"/>
          <w:szCs w:val="21"/>
        </w:rPr>
        <w:t>and</w:t>
      </w:r>
      <w:r w:rsidRPr="00A05660">
        <w:rPr>
          <w:color w:val="333333"/>
          <w:sz w:val="21"/>
          <w:szCs w:val="21"/>
        </w:rPr>
        <w:t xml:space="preserve"> personnel investment </w:t>
      </w:r>
      <w:r w:rsidR="00697ED7">
        <w:rPr>
          <w:color w:val="333333"/>
          <w:sz w:val="21"/>
          <w:szCs w:val="21"/>
        </w:rPr>
        <w:t>budget in the next 1-2 years</w:t>
      </w:r>
      <w:r w:rsidRPr="00A05660">
        <w:rPr>
          <w:color w:val="333333"/>
          <w:sz w:val="21"/>
          <w:szCs w:val="21"/>
        </w:rPr>
        <w:t>:</w:t>
      </w:r>
      <w:r>
        <w:t xml:space="preserve"> </w:t>
      </w:r>
    </w:p>
    <w:tbl>
      <w:tblPr>
        <w:tblStyle w:val="TableGrid"/>
        <w:tblW w:w="0" w:type="auto"/>
        <w:tblLook w:val="04A0" w:firstRow="1" w:lastRow="0" w:firstColumn="1" w:lastColumn="0" w:noHBand="0" w:noVBand="1"/>
      </w:tblPr>
      <w:tblGrid>
        <w:gridCol w:w="1930"/>
        <w:gridCol w:w="1323"/>
        <w:gridCol w:w="1532"/>
        <w:gridCol w:w="2188"/>
        <w:gridCol w:w="2377"/>
      </w:tblGrid>
      <w:tr w:rsidR="00B46667" w:rsidRPr="00954701" w14:paraId="53FC1506" w14:textId="77777777" w:rsidTr="00B46667">
        <w:tc>
          <w:tcPr>
            <w:tcW w:w="1930" w:type="dxa"/>
          </w:tcPr>
          <w:p w14:paraId="37CA23DB" w14:textId="09FE535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Post</w:t>
            </w:r>
          </w:p>
        </w:tc>
        <w:tc>
          <w:tcPr>
            <w:tcW w:w="1323" w:type="dxa"/>
          </w:tcPr>
          <w:p w14:paraId="60CE5CAA" w14:textId="0384D50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Grade</w:t>
            </w:r>
          </w:p>
        </w:tc>
        <w:tc>
          <w:tcPr>
            <w:tcW w:w="1532" w:type="dxa"/>
          </w:tcPr>
          <w:p w14:paraId="67C5CEA8" w14:textId="246B035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Number (number)</w:t>
            </w:r>
          </w:p>
        </w:tc>
        <w:tc>
          <w:tcPr>
            <w:tcW w:w="2188" w:type="dxa"/>
          </w:tcPr>
          <w:p w14:paraId="34854E96" w14:textId="119184CF"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 xml:space="preserve">Unit </w:t>
            </w:r>
            <w:r w:rsidR="00697ED7">
              <w:rPr>
                <w:color w:val="333333"/>
                <w:sz w:val="21"/>
                <w:szCs w:val="21"/>
              </w:rPr>
              <w:t>price</w:t>
            </w:r>
            <w:r w:rsidRPr="00954701">
              <w:rPr>
                <w:color w:val="333333"/>
                <w:sz w:val="21"/>
                <w:szCs w:val="21"/>
              </w:rPr>
              <w:t xml:space="preserve"> </w:t>
            </w:r>
            <w:r w:rsidR="00697ED7" w:rsidRPr="00954701">
              <w:rPr>
                <w:color w:val="333333"/>
                <w:sz w:val="21"/>
                <w:szCs w:val="21"/>
              </w:rPr>
              <w:t>(</w:t>
            </w:r>
            <w:r w:rsidR="00697ED7">
              <w:t>C</w:t>
            </w:r>
            <w:r w:rsidRPr="00A05660">
              <w:rPr>
                <w:color w:val="333333"/>
                <w:sz w:val="21"/>
                <w:szCs w:val="21"/>
              </w:rPr>
              <w:t>$1</w:t>
            </w:r>
            <w:r w:rsidR="00697ED7">
              <w:rPr>
                <w:color w:val="333333"/>
                <w:sz w:val="21"/>
                <w:szCs w:val="21"/>
              </w:rPr>
              <w:t>,</w:t>
            </w:r>
            <w:r w:rsidRPr="00A05660">
              <w:rPr>
                <w:color w:val="333333"/>
                <w:sz w:val="21"/>
                <w:szCs w:val="21"/>
              </w:rPr>
              <w:t>000)</w:t>
            </w:r>
            <w:r>
              <w:t xml:space="preserve">  </w:t>
            </w:r>
          </w:p>
        </w:tc>
        <w:tc>
          <w:tcPr>
            <w:tcW w:w="2377" w:type="dxa"/>
          </w:tcPr>
          <w:p w14:paraId="2A95E843" w14:textId="3D4E576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 xml:space="preserve">Total investment </w:t>
            </w:r>
            <w:r w:rsidR="00697ED7" w:rsidRPr="00954701">
              <w:rPr>
                <w:color w:val="333333"/>
                <w:sz w:val="21"/>
                <w:szCs w:val="21"/>
              </w:rPr>
              <w:t>(</w:t>
            </w:r>
            <w:r w:rsidR="00697ED7">
              <w:t>C</w:t>
            </w:r>
            <w:r w:rsidRPr="00A05660">
              <w:rPr>
                <w:color w:val="333333"/>
                <w:sz w:val="21"/>
                <w:szCs w:val="21"/>
              </w:rPr>
              <w:t>$1</w:t>
            </w:r>
            <w:r w:rsidR="00697ED7">
              <w:rPr>
                <w:color w:val="333333"/>
                <w:sz w:val="21"/>
                <w:szCs w:val="21"/>
              </w:rPr>
              <w:t>,</w:t>
            </w:r>
            <w:r w:rsidRPr="00A05660">
              <w:rPr>
                <w:color w:val="333333"/>
                <w:sz w:val="21"/>
                <w:szCs w:val="21"/>
              </w:rPr>
              <w:t>0</w:t>
            </w:r>
            <w:r w:rsidRPr="00954701">
              <w:rPr>
                <w:color w:val="333333"/>
                <w:sz w:val="21"/>
                <w:szCs w:val="21"/>
              </w:rPr>
              <w:t>00)</w:t>
            </w:r>
          </w:p>
        </w:tc>
      </w:tr>
      <w:tr w:rsidR="00B46667" w:rsidRPr="00954701" w14:paraId="2017E181" w14:textId="77777777" w:rsidTr="00B46667">
        <w:tc>
          <w:tcPr>
            <w:tcW w:w="1930" w:type="dxa"/>
          </w:tcPr>
          <w:p w14:paraId="08BF7A59" w14:textId="734FDE4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Software Engineer</w:t>
            </w:r>
          </w:p>
        </w:tc>
        <w:tc>
          <w:tcPr>
            <w:tcW w:w="1323" w:type="dxa"/>
          </w:tcPr>
          <w:p w14:paraId="34C562C7" w14:textId="5E20A51D"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Senior</w:t>
            </w:r>
          </w:p>
        </w:tc>
        <w:tc>
          <w:tcPr>
            <w:tcW w:w="1532" w:type="dxa"/>
          </w:tcPr>
          <w:p w14:paraId="136B39D9" w14:textId="5161B15E"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2</w:t>
            </w:r>
          </w:p>
        </w:tc>
        <w:tc>
          <w:tcPr>
            <w:tcW w:w="2188" w:type="dxa"/>
          </w:tcPr>
          <w:p w14:paraId="0C7C8984" w14:textId="16A0BE49"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15</w:t>
            </w:r>
            <w:r w:rsidR="00697ED7">
              <w:rPr>
                <w:color w:val="333333"/>
                <w:sz w:val="21"/>
                <w:szCs w:val="21"/>
              </w:rPr>
              <w:t>0</w:t>
            </w:r>
          </w:p>
        </w:tc>
        <w:tc>
          <w:tcPr>
            <w:tcW w:w="2377" w:type="dxa"/>
          </w:tcPr>
          <w:p w14:paraId="1396ED3C" w14:textId="017BB19C"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30</w:t>
            </w:r>
            <w:r w:rsidR="00697ED7">
              <w:rPr>
                <w:color w:val="333333"/>
                <w:sz w:val="21"/>
                <w:szCs w:val="21"/>
              </w:rPr>
              <w:t>0</w:t>
            </w:r>
          </w:p>
        </w:tc>
      </w:tr>
      <w:tr w:rsidR="00B46667" w:rsidRPr="00954701" w14:paraId="7956A4CE" w14:textId="77777777" w:rsidTr="00B46667">
        <w:tc>
          <w:tcPr>
            <w:tcW w:w="1930" w:type="dxa"/>
          </w:tcPr>
          <w:p w14:paraId="4F32C90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323" w:type="dxa"/>
          </w:tcPr>
          <w:p w14:paraId="6A5645F0" w14:textId="08E9B7D3" w:rsidR="00B46667" w:rsidRPr="00954701" w:rsidRDefault="00CE3DAA" w:rsidP="00954701">
            <w:pPr>
              <w:spacing w:line="240" w:lineRule="auto"/>
              <w:rPr>
                <w:rFonts w:ascii="Microsoft YaHei" w:eastAsia="Microsoft YaHei" w:hAnsi="Microsoft YaHei" w:cs="Microsoft YaHei"/>
                <w:color w:val="333333"/>
                <w:sz w:val="21"/>
                <w:szCs w:val="21"/>
              </w:rPr>
            </w:pPr>
            <w:r>
              <w:rPr>
                <w:color w:val="333333"/>
                <w:sz w:val="21"/>
                <w:szCs w:val="21"/>
              </w:rPr>
              <w:t>Junior</w:t>
            </w:r>
          </w:p>
        </w:tc>
        <w:tc>
          <w:tcPr>
            <w:tcW w:w="1532" w:type="dxa"/>
          </w:tcPr>
          <w:p w14:paraId="0AC5FDD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2</w:t>
            </w:r>
          </w:p>
        </w:tc>
        <w:tc>
          <w:tcPr>
            <w:tcW w:w="2188" w:type="dxa"/>
          </w:tcPr>
          <w:p w14:paraId="3C805FFF" w14:textId="2FB0BC2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10</w:t>
            </w:r>
            <w:r w:rsidR="00697ED7">
              <w:rPr>
                <w:color w:val="333333"/>
                <w:sz w:val="21"/>
                <w:szCs w:val="21"/>
              </w:rPr>
              <w:t>0</w:t>
            </w:r>
          </w:p>
        </w:tc>
        <w:tc>
          <w:tcPr>
            <w:tcW w:w="2377" w:type="dxa"/>
          </w:tcPr>
          <w:p w14:paraId="68A7683C" w14:textId="01596114"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20</w:t>
            </w:r>
            <w:r w:rsidR="00697ED7">
              <w:rPr>
                <w:color w:val="333333"/>
                <w:sz w:val="21"/>
                <w:szCs w:val="21"/>
              </w:rPr>
              <w:t>0</w:t>
            </w:r>
          </w:p>
        </w:tc>
      </w:tr>
      <w:tr w:rsidR="00B46667" w:rsidRPr="00954701" w14:paraId="3A6FCBBB" w14:textId="77777777" w:rsidTr="00B46667">
        <w:tc>
          <w:tcPr>
            <w:tcW w:w="1930" w:type="dxa"/>
          </w:tcPr>
          <w:p w14:paraId="0BFD58F7" w14:textId="328F54C5"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Marketers</w:t>
            </w:r>
          </w:p>
        </w:tc>
        <w:tc>
          <w:tcPr>
            <w:tcW w:w="1323" w:type="dxa"/>
          </w:tcPr>
          <w:p w14:paraId="114AC5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7C832FA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w:t>
            </w:r>
          </w:p>
        </w:tc>
        <w:tc>
          <w:tcPr>
            <w:tcW w:w="2188" w:type="dxa"/>
          </w:tcPr>
          <w:p w14:paraId="3A5DF0F5" w14:textId="2A2E0E03"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8</w:t>
            </w:r>
            <w:r w:rsidR="00697ED7">
              <w:rPr>
                <w:color w:val="333333"/>
                <w:sz w:val="21"/>
                <w:szCs w:val="21"/>
              </w:rPr>
              <w:t>0</w:t>
            </w:r>
          </w:p>
        </w:tc>
        <w:tc>
          <w:tcPr>
            <w:tcW w:w="2377" w:type="dxa"/>
          </w:tcPr>
          <w:p w14:paraId="4FC7AE1F" w14:textId="5CEDE09B"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8</w:t>
            </w:r>
            <w:r w:rsidR="00697ED7">
              <w:rPr>
                <w:color w:val="333333"/>
                <w:sz w:val="21"/>
                <w:szCs w:val="21"/>
              </w:rPr>
              <w:t>0</w:t>
            </w:r>
          </w:p>
        </w:tc>
      </w:tr>
      <w:tr w:rsidR="00B46667" w:rsidRPr="00954701" w14:paraId="085B0DB7" w14:textId="77777777" w:rsidTr="00B46667">
        <w:tc>
          <w:tcPr>
            <w:tcW w:w="1930" w:type="dxa"/>
          </w:tcPr>
          <w:p w14:paraId="6DE7910F" w14:textId="3E800850" w:rsidR="00B46667" w:rsidRPr="00954701" w:rsidRDefault="006747D8"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Sales and operations</w:t>
            </w:r>
          </w:p>
        </w:tc>
        <w:tc>
          <w:tcPr>
            <w:tcW w:w="1323" w:type="dxa"/>
          </w:tcPr>
          <w:p w14:paraId="67B4DB44"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04CB26C" w14:textId="77777777"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w:t>
            </w:r>
          </w:p>
        </w:tc>
        <w:tc>
          <w:tcPr>
            <w:tcW w:w="2188" w:type="dxa"/>
          </w:tcPr>
          <w:p w14:paraId="13974621" w14:textId="43DC62A1"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7</w:t>
            </w:r>
            <w:r w:rsidR="00697ED7">
              <w:rPr>
                <w:color w:val="333333"/>
                <w:sz w:val="21"/>
                <w:szCs w:val="21"/>
              </w:rPr>
              <w:t>0</w:t>
            </w:r>
          </w:p>
        </w:tc>
        <w:tc>
          <w:tcPr>
            <w:tcW w:w="2377" w:type="dxa"/>
          </w:tcPr>
          <w:p w14:paraId="3965903C" w14:textId="2CCE8352"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7</w:t>
            </w:r>
            <w:r w:rsidR="00697ED7">
              <w:rPr>
                <w:color w:val="333333"/>
                <w:sz w:val="21"/>
                <w:szCs w:val="21"/>
              </w:rPr>
              <w:t>0</w:t>
            </w:r>
          </w:p>
        </w:tc>
      </w:tr>
      <w:tr w:rsidR="00B46667" w:rsidRPr="00954701" w14:paraId="046EED48" w14:textId="77777777" w:rsidTr="00B46667">
        <w:tc>
          <w:tcPr>
            <w:tcW w:w="1930" w:type="dxa"/>
          </w:tcPr>
          <w:p w14:paraId="2829D6A3" w14:textId="143A78F2"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Equipment</w:t>
            </w:r>
          </w:p>
        </w:tc>
        <w:tc>
          <w:tcPr>
            <w:tcW w:w="1323" w:type="dxa"/>
          </w:tcPr>
          <w:p w14:paraId="681BE4AF"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1120F3A1"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5AE97D59" w14:textId="78C096A6"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5</w:t>
            </w:r>
            <w:r w:rsidR="00697ED7">
              <w:rPr>
                <w:color w:val="333333"/>
                <w:sz w:val="21"/>
                <w:szCs w:val="21"/>
              </w:rPr>
              <w:t>0</w:t>
            </w:r>
          </w:p>
        </w:tc>
        <w:tc>
          <w:tcPr>
            <w:tcW w:w="2377" w:type="dxa"/>
          </w:tcPr>
          <w:p w14:paraId="382F2A1A" w14:textId="0990A653" w:rsidR="00B46667" w:rsidRPr="00954701" w:rsidRDefault="00B46667"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5</w:t>
            </w:r>
            <w:r w:rsidR="00697ED7">
              <w:rPr>
                <w:color w:val="333333"/>
                <w:sz w:val="21"/>
                <w:szCs w:val="21"/>
              </w:rPr>
              <w:t>0</w:t>
            </w:r>
          </w:p>
        </w:tc>
      </w:tr>
      <w:tr w:rsidR="00B46667" w:rsidRPr="00954701" w14:paraId="6307F991" w14:textId="77777777" w:rsidTr="00B46667">
        <w:tc>
          <w:tcPr>
            <w:tcW w:w="1930" w:type="dxa"/>
          </w:tcPr>
          <w:p w14:paraId="2E91A1B9" w14:textId="093DD599" w:rsidR="00B46667" w:rsidRPr="00954701" w:rsidRDefault="006A49F8" w:rsidP="00954701">
            <w:pPr>
              <w:spacing w:line="240" w:lineRule="auto"/>
              <w:rPr>
                <w:rFonts w:ascii="Microsoft YaHei" w:eastAsia="Microsoft YaHei" w:hAnsi="Microsoft YaHei" w:cs="Microsoft YaHei"/>
                <w:color w:val="333333"/>
                <w:sz w:val="21"/>
                <w:szCs w:val="21"/>
              </w:rPr>
            </w:pPr>
            <w:r>
              <w:rPr>
                <w:color w:val="333333"/>
                <w:sz w:val="21"/>
                <w:szCs w:val="21"/>
              </w:rPr>
              <w:t>Smart locker</w:t>
            </w:r>
          </w:p>
        </w:tc>
        <w:tc>
          <w:tcPr>
            <w:tcW w:w="1323" w:type="dxa"/>
          </w:tcPr>
          <w:p w14:paraId="23F60363"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2FECA3E3" w14:textId="3E7640AC" w:rsidR="00B46667" w:rsidRPr="00954701" w:rsidRDefault="00697ED7" w:rsidP="00954701">
            <w:pPr>
              <w:spacing w:line="240" w:lineRule="auto"/>
              <w:rPr>
                <w:rFonts w:ascii="Microsoft YaHei" w:eastAsia="Microsoft YaHei" w:hAnsi="Microsoft YaHei" w:cs="Microsoft YaHei"/>
                <w:color w:val="333333"/>
                <w:sz w:val="21"/>
                <w:szCs w:val="21"/>
              </w:rPr>
            </w:pPr>
            <w:r>
              <w:rPr>
                <w:color w:val="333333"/>
                <w:sz w:val="21"/>
                <w:szCs w:val="21"/>
              </w:rPr>
              <w:t>5</w:t>
            </w:r>
            <w:r w:rsidR="009A0459" w:rsidRPr="00954701">
              <w:rPr>
                <w:color w:val="333333"/>
                <w:sz w:val="21"/>
                <w:szCs w:val="21"/>
              </w:rPr>
              <w:t>0</w:t>
            </w:r>
          </w:p>
        </w:tc>
        <w:tc>
          <w:tcPr>
            <w:tcW w:w="2188" w:type="dxa"/>
          </w:tcPr>
          <w:p w14:paraId="5DB1AEE1" w14:textId="7BBDD982" w:rsidR="00B46667" w:rsidRPr="00954701" w:rsidRDefault="00697ED7" w:rsidP="00954701">
            <w:pPr>
              <w:spacing w:line="240" w:lineRule="auto"/>
              <w:rPr>
                <w:rFonts w:ascii="Microsoft YaHei" w:eastAsia="Microsoft YaHei" w:hAnsi="Microsoft YaHei" w:cs="Microsoft YaHei"/>
                <w:color w:val="333333"/>
                <w:sz w:val="21"/>
                <w:szCs w:val="21"/>
              </w:rPr>
            </w:pPr>
            <w:r>
              <w:rPr>
                <w:color w:val="333333"/>
                <w:sz w:val="21"/>
                <w:szCs w:val="21"/>
              </w:rPr>
              <w:t>3</w:t>
            </w:r>
          </w:p>
        </w:tc>
        <w:tc>
          <w:tcPr>
            <w:tcW w:w="2377" w:type="dxa"/>
          </w:tcPr>
          <w:p w14:paraId="24581AC7" w14:textId="0D498736" w:rsidR="00B46667" w:rsidRPr="00954701" w:rsidRDefault="009A0459"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1</w:t>
            </w:r>
            <w:r w:rsidR="00697ED7">
              <w:rPr>
                <w:color w:val="333333"/>
                <w:sz w:val="21"/>
                <w:szCs w:val="21"/>
              </w:rPr>
              <w:t>50</w:t>
            </w:r>
          </w:p>
        </w:tc>
      </w:tr>
      <w:tr w:rsidR="00B46667" w:rsidRPr="00954701" w14:paraId="1C2D4824" w14:textId="77777777" w:rsidTr="00B46667">
        <w:tc>
          <w:tcPr>
            <w:tcW w:w="1930" w:type="dxa"/>
          </w:tcPr>
          <w:p w14:paraId="43FE0F22" w14:textId="37FA5B37" w:rsidR="00B46667" w:rsidRPr="00954701" w:rsidRDefault="001D3172" w:rsidP="00954701">
            <w:pPr>
              <w:spacing w:line="240" w:lineRule="auto"/>
              <w:rPr>
                <w:rFonts w:ascii="Microsoft YaHei" w:eastAsia="Microsoft YaHei" w:hAnsi="Microsoft YaHei" w:cs="Microsoft YaHei"/>
                <w:color w:val="333333"/>
                <w:sz w:val="21"/>
                <w:szCs w:val="21"/>
              </w:rPr>
            </w:pPr>
            <w:r w:rsidRPr="00954701">
              <w:rPr>
                <w:color w:val="333333"/>
                <w:sz w:val="21"/>
                <w:szCs w:val="21"/>
              </w:rPr>
              <w:t>Total</w:t>
            </w:r>
          </w:p>
        </w:tc>
        <w:tc>
          <w:tcPr>
            <w:tcW w:w="1323" w:type="dxa"/>
          </w:tcPr>
          <w:p w14:paraId="049774EE"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1532" w:type="dxa"/>
          </w:tcPr>
          <w:p w14:paraId="416D7F50"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188" w:type="dxa"/>
          </w:tcPr>
          <w:p w14:paraId="73DED232" w14:textId="77777777" w:rsidR="00B46667" w:rsidRPr="00954701" w:rsidRDefault="00B46667" w:rsidP="00954701">
            <w:pPr>
              <w:spacing w:line="240" w:lineRule="auto"/>
              <w:rPr>
                <w:rFonts w:ascii="Microsoft YaHei" w:eastAsia="Microsoft YaHei" w:hAnsi="Microsoft YaHei" w:cs="Microsoft YaHei"/>
                <w:color w:val="333333"/>
                <w:sz w:val="21"/>
                <w:szCs w:val="21"/>
              </w:rPr>
            </w:pPr>
          </w:p>
        </w:tc>
        <w:tc>
          <w:tcPr>
            <w:tcW w:w="2377" w:type="dxa"/>
          </w:tcPr>
          <w:p w14:paraId="20BA0A63" w14:textId="29969874" w:rsidR="00B46667" w:rsidRPr="00954701" w:rsidRDefault="0045704E" w:rsidP="00954701">
            <w:pPr>
              <w:spacing w:line="240" w:lineRule="auto"/>
              <w:rPr>
                <w:rFonts w:ascii="Microsoft YaHei" w:eastAsia="Microsoft YaHei" w:hAnsi="Microsoft YaHei" w:cs="Microsoft YaHei"/>
                <w:color w:val="333333"/>
                <w:sz w:val="21"/>
                <w:szCs w:val="21"/>
              </w:rPr>
            </w:pPr>
            <w:r>
              <w:rPr>
                <w:color w:val="333333"/>
                <w:sz w:val="21"/>
                <w:szCs w:val="21"/>
              </w:rPr>
              <w:t>8</w:t>
            </w:r>
            <w:r w:rsidR="00697ED7">
              <w:rPr>
                <w:color w:val="333333"/>
                <w:sz w:val="21"/>
                <w:szCs w:val="21"/>
              </w:rPr>
              <w:t xml:space="preserve">5 </w:t>
            </w:r>
            <w:r w:rsidR="00B46667" w:rsidRPr="00954701">
              <w:rPr>
                <w:color w:val="333333"/>
                <w:sz w:val="21"/>
                <w:szCs w:val="21"/>
              </w:rPr>
              <w:t xml:space="preserve">plus </w:t>
            </w:r>
            <w:r w:rsidR="006747D8" w:rsidRPr="00954701">
              <w:rPr>
                <w:color w:val="333333"/>
                <w:sz w:val="21"/>
                <w:szCs w:val="21"/>
              </w:rPr>
              <w:t>tax and bonus</w:t>
            </w:r>
            <w:r w:rsidR="00B46667">
              <w:t xml:space="preserve"> </w:t>
            </w:r>
            <w:r w:rsidR="00B46667" w:rsidRPr="00954701">
              <w:rPr>
                <w:color w:val="333333"/>
                <w:sz w:val="21"/>
                <w:szCs w:val="21"/>
              </w:rPr>
              <w:t>(10) plus</w:t>
            </w:r>
            <w:r w:rsidR="00B46667">
              <w:t xml:space="preserve"> </w:t>
            </w:r>
            <w:r w:rsidR="006747D8" w:rsidRPr="00954701">
              <w:rPr>
                <w:color w:val="333333"/>
                <w:sz w:val="21"/>
                <w:szCs w:val="21"/>
              </w:rPr>
              <w:t>maintenance</w:t>
            </w:r>
            <w:r w:rsidR="00B46667">
              <w:t xml:space="preserve"> </w:t>
            </w:r>
            <w:r w:rsidR="006747D8" w:rsidRPr="00954701">
              <w:rPr>
                <w:color w:val="333333"/>
                <w:sz w:val="21"/>
                <w:szCs w:val="21"/>
              </w:rPr>
              <w:t>(insurance, legal and advisory services)</w:t>
            </w:r>
            <w:r w:rsidR="00B46667">
              <w:t xml:space="preserve">  </w:t>
            </w:r>
          </w:p>
        </w:tc>
      </w:tr>
    </w:tbl>
    <w:p w14:paraId="14D0B55D" w14:textId="77777777" w:rsidR="00B46667" w:rsidRPr="00954701" w:rsidRDefault="00B46667" w:rsidP="00954701">
      <w:pPr>
        <w:shd w:val="clear" w:color="auto" w:fill="FFFFFF"/>
        <w:ind w:right="300"/>
        <w:rPr>
          <w:rFonts w:ascii="Microsoft YaHei" w:eastAsia="Microsoft YaHei" w:hAnsi="Microsoft YaHei" w:cs="Microsoft YaHei"/>
          <w:color w:val="333333"/>
          <w:sz w:val="21"/>
          <w:szCs w:val="21"/>
        </w:rPr>
      </w:pPr>
    </w:p>
    <w:p w14:paraId="625649C0" w14:textId="36E5409C" w:rsidR="00A05660" w:rsidRPr="00A0638A" w:rsidRDefault="00A05660" w:rsidP="00954701">
      <w:pPr>
        <w:shd w:val="clear" w:color="auto" w:fill="FFFFFF"/>
        <w:rPr>
          <w:b/>
          <w:bCs/>
          <w:color w:val="333333"/>
          <w:sz w:val="21"/>
          <w:szCs w:val="21"/>
        </w:rPr>
      </w:pPr>
      <w:r w:rsidRPr="00A05660">
        <w:rPr>
          <w:color w:val="333333"/>
          <w:sz w:val="21"/>
          <w:szCs w:val="21"/>
        </w:rPr>
        <w:t xml:space="preserve">　　</w:t>
      </w:r>
      <w:r w:rsidRPr="00A05660">
        <w:rPr>
          <w:b/>
          <w:bCs/>
          <w:color w:val="333333"/>
          <w:sz w:val="21"/>
          <w:szCs w:val="21"/>
        </w:rPr>
        <w:t xml:space="preserve">Part V </w:t>
      </w:r>
      <w:r w:rsidR="00A0638A" w:rsidRPr="00A05660">
        <w:rPr>
          <w:b/>
          <w:bCs/>
          <w:color w:val="333333"/>
          <w:sz w:val="21"/>
          <w:szCs w:val="21"/>
        </w:rPr>
        <w:t xml:space="preserve">Industry </w:t>
      </w:r>
      <w:r w:rsidR="00A0638A" w:rsidRPr="00A0638A">
        <w:rPr>
          <w:b/>
          <w:bCs/>
          <w:color w:val="333333"/>
          <w:sz w:val="21"/>
          <w:szCs w:val="21"/>
        </w:rPr>
        <w:t>and</w:t>
      </w:r>
      <w:r w:rsidRPr="00A0638A">
        <w:rPr>
          <w:b/>
          <w:bCs/>
          <w:color w:val="333333"/>
          <w:sz w:val="21"/>
          <w:szCs w:val="21"/>
        </w:rPr>
        <w:t xml:space="preserve"> Market </w:t>
      </w:r>
      <w:r w:rsidRPr="00A05660">
        <w:rPr>
          <w:b/>
          <w:bCs/>
          <w:color w:val="333333"/>
          <w:sz w:val="21"/>
          <w:szCs w:val="21"/>
        </w:rPr>
        <w:t>Conditions</w:t>
      </w:r>
    </w:p>
    <w:p w14:paraId="23584230" w14:textId="11637136" w:rsidR="00A05660" w:rsidRPr="00623D6F" w:rsidRDefault="00A05660" w:rsidP="00954701">
      <w:pPr>
        <w:numPr>
          <w:ilvl w:val="0"/>
          <w:numId w:val="27"/>
        </w:numPr>
        <w:shd w:val="clear" w:color="auto" w:fill="FFFFFF"/>
        <w:ind w:left="300" w:right="150"/>
        <w:rPr>
          <w:rFonts w:ascii="Arial" w:eastAsia="Times New Roman" w:hAnsi="Arial" w:cs="Arial"/>
          <w:b/>
          <w:bCs/>
          <w:color w:val="333333"/>
          <w:sz w:val="21"/>
          <w:szCs w:val="21"/>
          <w:highlight w:val="yellow"/>
        </w:rPr>
      </w:pPr>
      <w:r w:rsidRPr="00623D6F">
        <w:rPr>
          <w:b/>
          <w:bCs/>
          <w:color w:val="333333"/>
          <w:sz w:val="21"/>
          <w:szCs w:val="21"/>
          <w:highlight w:val="yellow"/>
        </w:rPr>
        <w:t>Industry situation:</w:t>
      </w:r>
    </w:p>
    <w:p w14:paraId="246E8456" w14:textId="3B141D56" w:rsidR="002E7A23" w:rsidRDefault="00D8558A" w:rsidP="00954701">
      <w:pPr>
        <w:pStyle w:val="ListParagraph"/>
        <w:ind w:left="300"/>
        <w:rPr>
          <w:color w:val="333333"/>
          <w:sz w:val="21"/>
          <w:szCs w:val="21"/>
          <w:highlight w:val="yellow"/>
        </w:rPr>
      </w:pPr>
      <w:r w:rsidRPr="001D3172">
        <w:rPr>
          <w:color w:val="333333"/>
          <w:sz w:val="21"/>
          <w:szCs w:val="21"/>
        </w:rPr>
        <w:t>Logistics is an important link between the supplier and consumer, and the development of logistics has changed the traditional way of life and consumption. Data show</w:t>
      </w:r>
      <w:r w:rsidR="00623D6F">
        <w:rPr>
          <w:color w:val="333333"/>
          <w:sz w:val="21"/>
          <w:szCs w:val="21"/>
        </w:rPr>
        <w:t>s</w:t>
      </w:r>
      <w:r w:rsidRPr="001D3172">
        <w:rPr>
          <w:color w:val="333333"/>
          <w:sz w:val="21"/>
          <w:szCs w:val="21"/>
        </w:rPr>
        <w:t xml:space="preserve"> that China's </w:t>
      </w:r>
      <w:r w:rsidR="00623D6F">
        <w:rPr>
          <w:color w:val="333333"/>
          <w:sz w:val="21"/>
          <w:szCs w:val="21"/>
        </w:rPr>
        <w:t>delivery</w:t>
      </w:r>
      <w:r w:rsidRPr="001D3172">
        <w:rPr>
          <w:color w:val="333333"/>
          <w:sz w:val="21"/>
          <w:szCs w:val="21"/>
        </w:rPr>
        <w:t xml:space="preserve"> business volume has been the world's first for four consecutive years</w:t>
      </w:r>
      <w:r w:rsidR="00623D6F">
        <w:rPr>
          <w:color w:val="333333"/>
          <w:sz w:val="21"/>
          <w:szCs w:val="21"/>
        </w:rPr>
        <w:t>. Trends indicate the world is moving to almost completely shopping online and having items shipped to them, rather than visiting a store in person to purchase products. For c</w:t>
      </w:r>
      <w:r w:rsidRPr="001D3172">
        <w:rPr>
          <w:color w:val="333333"/>
          <w:sz w:val="21"/>
          <w:szCs w:val="21"/>
        </w:rPr>
        <w:t xml:space="preserve">ountries in </w:t>
      </w:r>
      <w:r w:rsidR="00623D6F">
        <w:rPr>
          <w:color w:val="333333"/>
          <w:sz w:val="21"/>
          <w:szCs w:val="21"/>
        </w:rPr>
        <w:t xml:space="preserve">North </w:t>
      </w:r>
      <w:r w:rsidR="002E7A23">
        <w:rPr>
          <w:color w:val="333333"/>
          <w:sz w:val="21"/>
          <w:szCs w:val="21"/>
        </w:rPr>
        <w:t>America</w:t>
      </w:r>
      <w:r w:rsidRPr="001D3172">
        <w:rPr>
          <w:color w:val="333333"/>
          <w:sz w:val="21"/>
          <w:szCs w:val="21"/>
        </w:rPr>
        <w:t>, such as Canada and the United States,</w:t>
      </w:r>
      <w:r w:rsidR="00623D6F">
        <w:rPr>
          <w:color w:val="333333"/>
          <w:sz w:val="21"/>
          <w:szCs w:val="21"/>
        </w:rPr>
        <w:t xml:space="preserve"> there are some minor advancements for product </w:t>
      </w:r>
      <w:r w:rsidR="002E7A23">
        <w:rPr>
          <w:color w:val="333333"/>
          <w:sz w:val="21"/>
          <w:szCs w:val="21"/>
        </w:rPr>
        <w:t>delivery</w:t>
      </w:r>
      <w:r w:rsidR="002E7A23" w:rsidRPr="001D3172">
        <w:rPr>
          <w:color w:val="333333"/>
          <w:sz w:val="21"/>
          <w:szCs w:val="21"/>
        </w:rPr>
        <w:t>,</w:t>
      </w:r>
      <w:r w:rsidRPr="001D3172">
        <w:rPr>
          <w:color w:val="333333"/>
          <w:sz w:val="21"/>
          <w:szCs w:val="21"/>
        </w:rPr>
        <w:t xml:space="preserve"> but the momentum, speed and breadth of the industry are not as fast as China's</w:t>
      </w:r>
      <w:r w:rsidR="00623D6F">
        <w:rPr>
          <w:color w:val="333333"/>
          <w:sz w:val="21"/>
          <w:szCs w:val="21"/>
        </w:rPr>
        <w:t xml:space="preserve"> growth</w:t>
      </w:r>
      <w:r w:rsidRPr="001D3172">
        <w:rPr>
          <w:color w:val="333333"/>
          <w:sz w:val="21"/>
          <w:szCs w:val="21"/>
        </w:rPr>
        <w:t xml:space="preserve">. In general, with the rapid growth of the delivery industry, the cost of end delivery is also increasing, especially </w:t>
      </w:r>
      <w:r w:rsidR="00623D6F">
        <w:rPr>
          <w:color w:val="333333"/>
          <w:sz w:val="21"/>
          <w:szCs w:val="21"/>
        </w:rPr>
        <w:t xml:space="preserve">with </w:t>
      </w:r>
      <w:r w:rsidRPr="001D3172">
        <w:rPr>
          <w:color w:val="333333"/>
          <w:sz w:val="21"/>
          <w:szCs w:val="21"/>
        </w:rPr>
        <w:t xml:space="preserve">the lack of </w:t>
      </w:r>
      <w:r w:rsidR="00623D6F">
        <w:rPr>
          <w:color w:val="333333"/>
          <w:sz w:val="21"/>
          <w:szCs w:val="21"/>
        </w:rPr>
        <w:t xml:space="preserve">space </w:t>
      </w:r>
      <w:r w:rsidRPr="001D3172">
        <w:rPr>
          <w:color w:val="333333"/>
          <w:sz w:val="21"/>
          <w:szCs w:val="21"/>
        </w:rPr>
        <w:t xml:space="preserve">capacity </w:t>
      </w:r>
      <w:r w:rsidR="00623D6F">
        <w:rPr>
          <w:color w:val="333333"/>
          <w:sz w:val="21"/>
          <w:szCs w:val="21"/>
        </w:rPr>
        <w:t>when products are delivered. There are</w:t>
      </w:r>
      <w:r w:rsidRPr="001D3172">
        <w:rPr>
          <w:color w:val="333333"/>
          <w:sz w:val="21"/>
          <w:szCs w:val="21"/>
        </w:rPr>
        <w:t xml:space="preserve"> long wait time</w:t>
      </w:r>
      <w:r w:rsidR="00623D6F">
        <w:rPr>
          <w:color w:val="333333"/>
          <w:sz w:val="21"/>
          <w:szCs w:val="21"/>
        </w:rPr>
        <w:t>s</w:t>
      </w:r>
      <w:r w:rsidRPr="001D3172">
        <w:rPr>
          <w:color w:val="333333"/>
          <w:sz w:val="21"/>
          <w:szCs w:val="21"/>
        </w:rPr>
        <w:t>, delivery time conflict</w:t>
      </w:r>
      <w:r w:rsidR="00623D6F">
        <w:rPr>
          <w:color w:val="333333"/>
          <w:sz w:val="21"/>
          <w:szCs w:val="21"/>
        </w:rPr>
        <w:t xml:space="preserve">s, etc. This </w:t>
      </w:r>
      <w:r w:rsidRPr="001D3172">
        <w:rPr>
          <w:color w:val="333333"/>
          <w:sz w:val="21"/>
          <w:szCs w:val="21"/>
        </w:rPr>
        <w:t>serio</w:t>
      </w:r>
      <w:r w:rsidR="00623D6F">
        <w:rPr>
          <w:color w:val="333333"/>
          <w:sz w:val="21"/>
          <w:szCs w:val="21"/>
        </w:rPr>
        <w:t xml:space="preserve">usly restricts </w:t>
      </w:r>
      <w:r w:rsidRPr="001D3172">
        <w:rPr>
          <w:color w:val="333333"/>
          <w:sz w:val="21"/>
          <w:szCs w:val="21"/>
        </w:rPr>
        <w:t xml:space="preserve">the efficiency of the entire </w:t>
      </w:r>
      <w:r w:rsidR="00623D6F">
        <w:rPr>
          <w:color w:val="333333"/>
          <w:sz w:val="21"/>
          <w:szCs w:val="21"/>
        </w:rPr>
        <w:t>process from purchase to product delivery</w:t>
      </w:r>
      <w:r w:rsidRPr="001D3172">
        <w:rPr>
          <w:color w:val="333333"/>
          <w:sz w:val="21"/>
          <w:szCs w:val="21"/>
        </w:rPr>
        <w:t>. Fast, intelligent, efficient, connected has become the mai</w:t>
      </w:r>
      <w:r w:rsidR="00623D6F">
        <w:rPr>
          <w:color w:val="333333"/>
          <w:sz w:val="21"/>
          <w:szCs w:val="21"/>
        </w:rPr>
        <w:t xml:space="preserve">n goal of logistics development. </w:t>
      </w:r>
      <w:r w:rsidR="002E7A23">
        <w:rPr>
          <w:color w:val="333333"/>
          <w:sz w:val="21"/>
          <w:szCs w:val="21"/>
        </w:rPr>
        <w:t>T</w:t>
      </w:r>
      <w:r w:rsidR="002E7A23" w:rsidRPr="001D3172">
        <w:rPr>
          <w:color w:val="333333"/>
          <w:sz w:val="21"/>
          <w:szCs w:val="21"/>
        </w:rPr>
        <w:t xml:space="preserve">he </w:t>
      </w:r>
      <w:r w:rsidR="002E7A23">
        <w:rPr>
          <w:color w:val="333333"/>
          <w:sz w:val="21"/>
          <w:szCs w:val="21"/>
        </w:rPr>
        <w:t>use of smart lockers</w:t>
      </w:r>
      <w:r w:rsidRPr="001D3172">
        <w:rPr>
          <w:color w:val="333333"/>
          <w:sz w:val="21"/>
          <w:szCs w:val="21"/>
        </w:rPr>
        <w:t xml:space="preserve"> opened the end logistics cost-effective road, for consumers and couriers have reduced </w:t>
      </w:r>
      <w:r w:rsidR="00746B78">
        <w:rPr>
          <w:color w:val="333333"/>
          <w:sz w:val="21"/>
          <w:szCs w:val="21"/>
        </w:rPr>
        <w:t>time from purchase to product delivery</w:t>
      </w:r>
      <w:r w:rsidRPr="001D3172">
        <w:rPr>
          <w:color w:val="333333"/>
          <w:sz w:val="21"/>
          <w:szCs w:val="21"/>
        </w:rPr>
        <w:t xml:space="preserve">. The emergence of intelligent </w:t>
      </w:r>
      <w:r w:rsidR="006A49F8">
        <w:rPr>
          <w:color w:val="333333"/>
          <w:sz w:val="21"/>
          <w:szCs w:val="21"/>
        </w:rPr>
        <w:t>smart locker</w:t>
      </w:r>
      <w:r w:rsidR="00746B78">
        <w:rPr>
          <w:color w:val="333333"/>
          <w:sz w:val="21"/>
          <w:szCs w:val="21"/>
        </w:rPr>
        <w:t>s</w:t>
      </w:r>
      <w:r w:rsidRPr="001D3172">
        <w:rPr>
          <w:color w:val="333333"/>
          <w:sz w:val="21"/>
          <w:szCs w:val="21"/>
        </w:rPr>
        <w:t xml:space="preserve"> </w:t>
      </w:r>
      <w:r w:rsidR="00746B78">
        <w:rPr>
          <w:color w:val="333333"/>
          <w:sz w:val="21"/>
          <w:szCs w:val="21"/>
        </w:rPr>
        <w:t>is on</w:t>
      </w:r>
      <w:r w:rsidRPr="001D3172">
        <w:rPr>
          <w:color w:val="333333"/>
          <w:sz w:val="21"/>
          <w:szCs w:val="21"/>
        </w:rPr>
        <w:t xml:space="preserve"> trend of development</w:t>
      </w:r>
      <w:r w:rsidR="00746B78">
        <w:rPr>
          <w:color w:val="333333"/>
          <w:sz w:val="21"/>
          <w:szCs w:val="21"/>
        </w:rPr>
        <w:t xml:space="preserve"> with the fast paced society of today. It enhances</w:t>
      </w:r>
      <w:r w:rsidRPr="001D3172">
        <w:rPr>
          <w:color w:val="333333"/>
          <w:sz w:val="21"/>
          <w:szCs w:val="21"/>
        </w:rPr>
        <w:t xml:space="preserve"> the relationship between the company, cour</w:t>
      </w:r>
      <w:r w:rsidR="00746B78">
        <w:rPr>
          <w:color w:val="333333"/>
          <w:sz w:val="21"/>
          <w:szCs w:val="21"/>
        </w:rPr>
        <w:t>ier, consumer, effectively solving</w:t>
      </w:r>
      <w:r w:rsidRPr="001D3172">
        <w:rPr>
          <w:color w:val="333333"/>
          <w:sz w:val="21"/>
          <w:szCs w:val="21"/>
        </w:rPr>
        <w:t xml:space="preserve"> the problem of</w:t>
      </w:r>
      <w:r w:rsidR="00746B78">
        <w:rPr>
          <w:color w:val="333333"/>
          <w:sz w:val="21"/>
          <w:szCs w:val="21"/>
        </w:rPr>
        <w:t xml:space="preserve"> the</w:t>
      </w:r>
      <w:r w:rsidRPr="001D3172">
        <w:rPr>
          <w:color w:val="333333"/>
          <w:sz w:val="21"/>
          <w:szCs w:val="21"/>
        </w:rPr>
        <w:t xml:space="preserve"> delivery </w:t>
      </w:r>
      <w:r w:rsidR="00746B78">
        <w:rPr>
          <w:color w:val="333333"/>
          <w:sz w:val="21"/>
          <w:szCs w:val="21"/>
        </w:rPr>
        <w:t xml:space="preserve">in </w:t>
      </w:r>
      <w:r w:rsidR="00746B78">
        <w:rPr>
          <w:color w:val="333333"/>
          <w:sz w:val="21"/>
          <w:szCs w:val="21"/>
        </w:rPr>
        <w:lastRenderedPageBreak/>
        <w:t xml:space="preserve">the </w:t>
      </w:r>
      <w:r w:rsidRPr="001D3172">
        <w:rPr>
          <w:color w:val="333333"/>
          <w:sz w:val="21"/>
          <w:szCs w:val="21"/>
        </w:rPr>
        <w:t>last 100 meters, to the convenience of</w:t>
      </w:r>
      <w:r w:rsidR="00746B78">
        <w:rPr>
          <w:color w:val="333333"/>
          <w:sz w:val="21"/>
          <w:szCs w:val="21"/>
        </w:rPr>
        <w:t xml:space="preserve"> consumers</w:t>
      </w:r>
      <w:r w:rsidRPr="001D3172">
        <w:rPr>
          <w:color w:val="333333"/>
          <w:sz w:val="21"/>
          <w:szCs w:val="21"/>
        </w:rPr>
        <w:t xml:space="preserve">. Of course, the process of smart </w:t>
      </w:r>
      <w:r w:rsidR="006A49F8">
        <w:rPr>
          <w:color w:val="333333"/>
          <w:sz w:val="21"/>
          <w:szCs w:val="21"/>
        </w:rPr>
        <w:t>locker</w:t>
      </w:r>
      <w:r w:rsidRPr="001D3172">
        <w:rPr>
          <w:color w:val="333333"/>
          <w:sz w:val="21"/>
          <w:szCs w:val="21"/>
        </w:rPr>
        <w:t xml:space="preserve"> is not complex, for couriers first need to </w:t>
      </w:r>
      <w:r w:rsidR="002E7A23">
        <w:rPr>
          <w:color w:val="333333"/>
          <w:sz w:val="21"/>
          <w:szCs w:val="21"/>
        </w:rPr>
        <w:t>scan</w:t>
      </w:r>
      <w:r w:rsidRPr="001D3172">
        <w:rPr>
          <w:color w:val="333333"/>
          <w:sz w:val="21"/>
          <w:szCs w:val="21"/>
        </w:rPr>
        <w:t xml:space="preserve"> the </w:t>
      </w:r>
      <w:r w:rsidR="002E7A23">
        <w:rPr>
          <w:color w:val="333333"/>
          <w:sz w:val="21"/>
          <w:szCs w:val="21"/>
        </w:rPr>
        <w:t xml:space="preserve">code or swap the </w:t>
      </w:r>
      <w:r w:rsidRPr="001D3172">
        <w:rPr>
          <w:color w:val="333333"/>
          <w:sz w:val="21"/>
          <w:szCs w:val="21"/>
        </w:rPr>
        <w:t xml:space="preserve">card to confirm, and then choose the appropriate size of the </w:t>
      </w:r>
      <w:r w:rsidR="00084E49">
        <w:rPr>
          <w:color w:val="333333"/>
          <w:sz w:val="21"/>
          <w:szCs w:val="21"/>
        </w:rPr>
        <w:t>smart locker</w:t>
      </w:r>
      <w:r w:rsidRPr="001D3172">
        <w:rPr>
          <w:color w:val="333333"/>
          <w:sz w:val="21"/>
          <w:szCs w:val="21"/>
        </w:rPr>
        <w:t>, enter the express information after putting in</w:t>
      </w:r>
      <w:r w:rsidR="002E7A23">
        <w:rPr>
          <w:color w:val="333333"/>
          <w:sz w:val="21"/>
          <w:szCs w:val="21"/>
        </w:rPr>
        <w:t xml:space="preserve"> the package</w:t>
      </w:r>
      <w:r w:rsidRPr="001D3172">
        <w:rPr>
          <w:color w:val="333333"/>
          <w:sz w:val="21"/>
          <w:szCs w:val="21"/>
        </w:rPr>
        <w:t xml:space="preserve">, enter the user's mobile phone number </w:t>
      </w:r>
      <w:r w:rsidR="00746B78">
        <w:rPr>
          <w:color w:val="333333"/>
          <w:sz w:val="21"/>
          <w:szCs w:val="21"/>
        </w:rPr>
        <w:t xml:space="preserve">and the </w:t>
      </w:r>
      <w:r w:rsidRPr="001D3172">
        <w:rPr>
          <w:color w:val="333333"/>
          <w:sz w:val="21"/>
          <w:szCs w:val="21"/>
        </w:rPr>
        <w:t xml:space="preserve">system </w:t>
      </w:r>
      <w:r w:rsidR="00746B78">
        <w:rPr>
          <w:color w:val="333333"/>
          <w:sz w:val="21"/>
          <w:szCs w:val="21"/>
        </w:rPr>
        <w:t xml:space="preserve">will </w:t>
      </w:r>
      <w:r w:rsidRPr="001D3172">
        <w:rPr>
          <w:color w:val="333333"/>
          <w:sz w:val="21"/>
          <w:szCs w:val="21"/>
        </w:rPr>
        <w:t xml:space="preserve">automatically send information to remind the recipient. </w:t>
      </w:r>
      <w:r w:rsidR="002E7A23" w:rsidRPr="002E7A23">
        <w:rPr>
          <w:color w:val="333333"/>
          <w:sz w:val="21"/>
          <w:szCs w:val="21"/>
        </w:rPr>
        <w:t>T</w:t>
      </w:r>
      <w:r w:rsidRPr="002E7A23">
        <w:rPr>
          <w:color w:val="333333"/>
          <w:sz w:val="21"/>
          <w:szCs w:val="21"/>
        </w:rPr>
        <w:t xml:space="preserve">he </w:t>
      </w:r>
      <w:r w:rsidR="002E7A23" w:rsidRPr="002E7A23">
        <w:rPr>
          <w:color w:val="333333"/>
          <w:sz w:val="21"/>
          <w:szCs w:val="21"/>
        </w:rPr>
        <w:t>recipient</w:t>
      </w:r>
      <w:r w:rsidR="002E7A23" w:rsidRPr="002E7A23">
        <w:rPr>
          <w:color w:val="333333"/>
          <w:sz w:val="21"/>
          <w:szCs w:val="21"/>
        </w:rPr>
        <w:t xml:space="preserve"> can then use</w:t>
      </w:r>
      <w:r w:rsidRPr="002E7A23">
        <w:rPr>
          <w:color w:val="333333"/>
          <w:sz w:val="21"/>
          <w:szCs w:val="21"/>
        </w:rPr>
        <w:t xml:space="preserve"> the pick-up code in the text message to open the </w:t>
      </w:r>
      <w:r w:rsidR="002E7A23" w:rsidRPr="002E7A23">
        <w:rPr>
          <w:color w:val="333333"/>
          <w:sz w:val="21"/>
          <w:szCs w:val="21"/>
        </w:rPr>
        <w:t>smart locker with their package in it</w:t>
      </w:r>
      <w:r w:rsidRPr="002E7A23">
        <w:rPr>
          <w:color w:val="333333"/>
          <w:sz w:val="21"/>
          <w:szCs w:val="21"/>
        </w:rPr>
        <w:t>.</w:t>
      </w:r>
      <w:r w:rsidR="002E7A23" w:rsidRPr="002E7A23">
        <w:rPr>
          <w:color w:val="333333"/>
          <w:sz w:val="21"/>
          <w:szCs w:val="21"/>
        </w:rPr>
        <w:t xml:space="preserve"> Once the user closes the locker, the locker will go back to available state.</w:t>
      </w:r>
      <w:r w:rsidRPr="002E7A23">
        <w:rPr>
          <w:color w:val="333333"/>
          <w:sz w:val="21"/>
          <w:szCs w:val="21"/>
        </w:rPr>
        <w:t xml:space="preserve"> </w:t>
      </w:r>
    </w:p>
    <w:p w14:paraId="6DE32729" w14:textId="77777777" w:rsidR="002E7A23" w:rsidRDefault="002E7A23" w:rsidP="00954701">
      <w:pPr>
        <w:pStyle w:val="ListParagraph"/>
        <w:ind w:left="300"/>
        <w:rPr>
          <w:color w:val="333333"/>
          <w:sz w:val="21"/>
          <w:szCs w:val="21"/>
          <w:highlight w:val="yellow"/>
        </w:rPr>
      </w:pPr>
    </w:p>
    <w:p w14:paraId="2C2FBF32" w14:textId="22503C45" w:rsidR="00D8558A" w:rsidRPr="001D3172" w:rsidRDefault="00D8558A" w:rsidP="00954701">
      <w:pPr>
        <w:pStyle w:val="ListParagraph"/>
        <w:ind w:left="300"/>
        <w:rPr>
          <w:rFonts w:ascii="Microsoft YaHei" w:eastAsia="Microsoft YaHei" w:hAnsi="Microsoft YaHei" w:cs="Microsoft YaHei"/>
          <w:color w:val="333333"/>
          <w:sz w:val="21"/>
          <w:szCs w:val="21"/>
        </w:rPr>
      </w:pPr>
      <w:r w:rsidRPr="002E7A23">
        <w:rPr>
          <w:color w:val="333333"/>
          <w:sz w:val="21"/>
          <w:szCs w:val="21"/>
        </w:rPr>
        <w:t xml:space="preserve">The following </w:t>
      </w:r>
      <w:r w:rsidR="002E7A23">
        <w:rPr>
          <w:color w:val="333333"/>
          <w:sz w:val="21"/>
          <w:szCs w:val="21"/>
        </w:rPr>
        <w:t>paragraph is</w:t>
      </w:r>
      <w:r w:rsidRPr="002E7A23">
        <w:rPr>
          <w:color w:val="333333"/>
          <w:sz w:val="21"/>
          <w:szCs w:val="21"/>
        </w:rPr>
        <w:t xml:space="preserve"> </w:t>
      </w:r>
      <w:r w:rsidR="002E7A23">
        <w:rPr>
          <w:color w:val="333333"/>
          <w:sz w:val="21"/>
          <w:szCs w:val="21"/>
        </w:rPr>
        <w:t xml:space="preserve">a general introduction of </w:t>
      </w:r>
      <w:r w:rsidRPr="002E7A23">
        <w:rPr>
          <w:color w:val="333333"/>
          <w:sz w:val="21"/>
          <w:szCs w:val="21"/>
        </w:rPr>
        <w:t>the logistics and distribution</w:t>
      </w:r>
      <w:r w:rsidR="002E7A23">
        <w:rPr>
          <w:color w:val="333333"/>
          <w:sz w:val="21"/>
          <w:szCs w:val="21"/>
        </w:rPr>
        <w:t xml:space="preserve"> and</w:t>
      </w:r>
      <w:r w:rsidRPr="002E7A23">
        <w:rPr>
          <w:color w:val="333333"/>
          <w:sz w:val="21"/>
          <w:szCs w:val="21"/>
        </w:rPr>
        <w:t xml:space="preserve"> the e-commerce industry over the past year.</w:t>
      </w:r>
    </w:p>
    <w:p w14:paraId="2A4AD509"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38EBB4A7" w14:textId="60D7F96F" w:rsidR="00E8782D" w:rsidRDefault="00E8782D" w:rsidP="00954701">
      <w:pPr>
        <w:pStyle w:val="ListParagraph"/>
        <w:ind w:left="360"/>
        <w:rPr>
          <w:color w:val="333333"/>
          <w:sz w:val="21"/>
          <w:szCs w:val="21"/>
        </w:rPr>
      </w:pPr>
      <w:r w:rsidRPr="001D3172">
        <w:rPr>
          <w:color w:val="333333"/>
          <w:sz w:val="21"/>
          <w:szCs w:val="21"/>
        </w:rPr>
        <w:t xml:space="preserve">The costs of the logistics industry include the cost of obtaining orders, the cost of the driver's </w:t>
      </w:r>
      <w:r w:rsidR="00746B78">
        <w:rPr>
          <w:color w:val="333333"/>
          <w:sz w:val="21"/>
          <w:szCs w:val="21"/>
        </w:rPr>
        <w:t>wage</w:t>
      </w:r>
      <w:r w:rsidRPr="001D3172">
        <w:rPr>
          <w:color w:val="333333"/>
          <w:sz w:val="21"/>
          <w:szCs w:val="21"/>
        </w:rPr>
        <w:t xml:space="preserve">. </w:t>
      </w:r>
      <w:r w:rsidR="004A6A7D" w:rsidRPr="001D3172">
        <w:rPr>
          <w:color w:val="333333"/>
          <w:sz w:val="21"/>
          <w:szCs w:val="21"/>
        </w:rPr>
        <w:t>Prices</w:t>
      </w:r>
      <w:r w:rsidR="004A6A7D" w:rsidRPr="00591F5A">
        <w:rPr>
          <w:color w:val="333333"/>
          <w:sz w:val="21"/>
          <w:szCs w:val="21"/>
        </w:rPr>
        <w:t xml:space="preserve"> are</w:t>
      </w:r>
      <w:r w:rsidRPr="00591F5A">
        <w:rPr>
          <w:color w:val="333333"/>
          <w:sz w:val="21"/>
          <w:szCs w:val="21"/>
        </w:rPr>
        <w:t xml:space="preserve"> typically between</w:t>
      </w:r>
      <w:r w:rsidRPr="001D3172">
        <w:rPr>
          <w:color w:val="333333"/>
          <w:sz w:val="21"/>
          <w:szCs w:val="21"/>
        </w:rPr>
        <w:t>$1</w:t>
      </w:r>
      <w:r w:rsidR="00746B78">
        <w:rPr>
          <w:color w:val="333333"/>
          <w:sz w:val="21"/>
          <w:szCs w:val="21"/>
        </w:rPr>
        <w:t xml:space="preserve"> 0 and $1,000 in</w:t>
      </w:r>
      <w:r w:rsidRPr="00591F5A">
        <w:rPr>
          <w:color w:val="333333"/>
          <w:sz w:val="21"/>
          <w:szCs w:val="21"/>
        </w:rPr>
        <w:t xml:space="preserve"> </w:t>
      </w:r>
      <w:r w:rsidR="004A6A7D" w:rsidRPr="001D3172">
        <w:rPr>
          <w:color w:val="333333"/>
          <w:sz w:val="21"/>
          <w:szCs w:val="21"/>
        </w:rPr>
        <w:t>CAD</w:t>
      </w:r>
      <w:r w:rsidR="004A6A7D" w:rsidRPr="00591F5A">
        <w:rPr>
          <w:color w:val="333333"/>
          <w:sz w:val="21"/>
          <w:szCs w:val="21"/>
        </w:rPr>
        <w:t xml:space="preserve"> and</w:t>
      </w:r>
      <w:r w:rsidRPr="00591F5A">
        <w:rPr>
          <w:color w:val="333333"/>
          <w:sz w:val="21"/>
          <w:szCs w:val="21"/>
        </w:rPr>
        <w:t xml:space="preserve"> </w:t>
      </w:r>
      <w:r w:rsidR="004A6A7D" w:rsidRPr="00591F5A">
        <w:rPr>
          <w:color w:val="333333"/>
          <w:sz w:val="21"/>
          <w:szCs w:val="21"/>
        </w:rPr>
        <w:t>between 15</w:t>
      </w:r>
      <w:r w:rsidRPr="00591F5A">
        <w:rPr>
          <w:color w:val="333333"/>
          <w:sz w:val="21"/>
          <w:szCs w:val="21"/>
        </w:rPr>
        <w:t xml:space="preserve"> mins and a </w:t>
      </w:r>
      <w:r w:rsidR="004A6A7D" w:rsidRPr="00591F5A">
        <w:rPr>
          <w:color w:val="333333"/>
          <w:sz w:val="21"/>
          <w:szCs w:val="21"/>
        </w:rPr>
        <w:t>month</w:t>
      </w:r>
      <w:r w:rsidR="004A6A7D" w:rsidRPr="001D3172">
        <w:rPr>
          <w:color w:val="333333"/>
          <w:sz w:val="21"/>
          <w:szCs w:val="21"/>
        </w:rPr>
        <w:t xml:space="preserve"> or</w:t>
      </w:r>
      <w:r w:rsidRPr="001D3172">
        <w:rPr>
          <w:color w:val="333333"/>
          <w:sz w:val="21"/>
          <w:szCs w:val="21"/>
        </w:rPr>
        <w:t xml:space="preserve"> two. Due to the wide variety of segments (e.g. commodity categories, routes, time, tariffs, service range, etc.), prices and fees </w:t>
      </w:r>
      <w:r w:rsidR="00746B78">
        <w:rPr>
          <w:color w:val="333333"/>
          <w:sz w:val="21"/>
          <w:szCs w:val="21"/>
        </w:rPr>
        <w:t>wildly vary</w:t>
      </w:r>
      <w:r w:rsidRPr="001D3172">
        <w:rPr>
          <w:color w:val="333333"/>
          <w:sz w:val="21"/>
          <w:szCs w:val="21"/>
        </w:rPr>
        <w:t xml:space="preserve">. </w:t>
      </w:r>
      <w:r w:rsidR="002E7A23">
        <w:rPr>
          <w:color w:val="333333"/>
          <w:sz w:val="21"/>
          <w:szCs w:val="21"/>
        </w:rPr>
        <w:t xml:space="preserve">Company in this industry has low profit margin and high volume. </w:t>
      </w:r>
      <w:r w:rsidR="00746B78">
        <w:rPr>
          <w:color w:val="333333"/>
          <w:sz w:val="21"/>
          <w:szCs w:val="21"/>
        </w:rPr>
        <w:t>Typical delivery issues occur when there are:</w:t>
      </w:r>
      <w:r w:rsidRPr="001D3172">
        <w:rPr>
          <w:color w:val="333333"/>
          <w:sz w:val="21"/>
          <w:szCs w:val="21"/>
        </w:rPr>
        <w:t xml:space="preserve"> delivery of meals and delivery of large products</w:t>
      </w:r>
      <w:r w:rsidR="00746B78">
        <w:rPr>
          <w:color w:val="333333"/>
          <w:sz w:val="21"/>
          <w:szCs w:val="21"/>
        </w:rPr>
        <w:t>,</w:t>
      </w:r>
      <w:r w:rsidRPr="001D3172">
        <w:rPr>
          <w:color w:val="333333"/>
          <w:sz w:val="21"/>
          <w:szCs w:val="21"/>
        </w:rPr>
        <w:t xml:space="preserve"> when the user has no way to sign up resulting in product theft or</w:t>
      </w:r>
      <w:r w:rsidR="00746B78">
        <w:rPr>
          <w:color w:val="333333"/>
          <w:sz w:val="21"/>
          <w:szCs w:val="21"/>
        </w:rPr>
        <w:t xml:space="preserve"> spoilage of food</w:t>
      </w:r>
      <w:r w:rsidR="002E7A23">
        <w:rPr>
          <w:color w:val="333333"/>
          <w:sz w:val="21"/>
          <w:szCs w:val="21"/>
        </w:rPr>
        <w:t xml:space="preserve">. There is limited improvement driver can do to </w:t>
      </w:r>
      <w:r w:rsidR="00904ECB">
        <w:rPr>
          <w:color w:val="333333"/>
          <w:sz w:val="21"/>
          <w:szCs w:val="21"/>
        </w:rPr>
        <w:t xml:space="preserve">decrease the driving time. But if recipient is not at home the time wasted for driver to wait the </w:t>
      </w:r>
      <w:r w:rsidR="007F4DC6">
        <w:rPr>
          <w:color w:val="333333"/>
          <w:sz w:val="21"/>
          <w:szCs w:val="21"/>
        </w:rPr>
        <w:t>recipient</w:t>
      </w:r>
      <w:r w:rsidR="00904ECB">
        <w:rPr>
          <w:color w:val="333333"/>
          <w:sz w:val="21"/>
          <w:szCs w:val="21"/>
        </w:rPr>
        <w:t xml:space="preserve"> can be a lot</w:t>
      </w:r>
      <w:r w:rsidR="00904ECB" w:rsidRPr="00904ECB">
        <w:rPr>
          <w:color w:val="333333"/>
          <w:sz w:val="21"/>
          <w:szCs w:val="21"/>
        </w:rPr>
        <w:t>. Also, if we can avoid driver to take escalator to deliver package upstairs and waiting for recipient to open the door and sign up for pickup. F</w:t>
      </w:r>
      <w:r w:rsidR="00E023C6" w:rsidRPr="00904ECB">
        <w:rPr>
          <w:color w:val="333333"/>
          <w:sz w:val="21"/>
          <w:szCs w:val="21"/>
        </w:rPr>
        <w:t>ive</w:t>
      </w:r>
      <w:r w:rsidRPr="00904ECB">
        <w:rPr>
          <w:color w:val="333333"/>
          <w:sz w:val="21"/>
          <w:szCs w:val="21"/>
        </w:rPr>
        <w:t xml:space="preserve"> minutes or </w:t>
      </w:r>
      <w:r w:rsidR="00E023C6" w:rsidRPr="00904ECB">
        <w:rPr>
          <w:color w:val="333333"/>
          <w:sz w:val="21"/>
          <w:szCs w:val="21"/>
        </w:rPr>
        <w:t>ten or five</w:t>
      </w:r>
      <w:r w:rsidRPr="00904ECB">
        <w:rPr>
          <w:color w:val="333333"/>
          <w:sz w:val="21"/>
          <w:szCs w:val="21"/>
        </w:rPr>
        <w:t xml:space="preserve"> minutes </w:t>
      </w:r>
      <w:r w:rsidR="00904ECB" w:rsidRPr="00904ECB">
        <w:rPr>
          <w:color w:val="333333"/>
          <w:sz w:val="21"/>
          <w:szCs w:val="21"/>
        </w:rPr>
        <w:t>will be saved</w:t>
      </w:r>
      <w:r w:rsidRPr="00904ECB">
        <w:rPr>
          <w:color w:val="333333"/>
          <w:sz w:val="21"/>
          <w:szCs w:val="21"/>
        </w:rPr>
        <w:t>, the driver's income will be increased by at least 20%</w:t>
      </w:r>
      <w:r w:rsidR="00904ECB" w:rsidRPr="00904ECB">
        <w:rPr>
          <w:color w:val="333333"/>
          <w:sz w:val="21"/>
          <w:szCs w:val="21"/>
        </w:rPr>
        <w:t>. A</w:t>
      </w:r>
      <w:r w:rsidRPr="00904ECB">
        <w:rPr>
          <w:color w:val="333333"/>
          <w:sz w:val="21"/>
          <w:szCs w:val="21"/>
        </w:rPr>
        <w:t xml:space="preserve">ccording to </w:t>
      </w:r>
      <w:r w:rsidR="00E023C6" w:rsidRPr="00904ECB">
        <w:rPr>
          <w:color w:val="333333"/>
          <w:sz w:val="21"/>
          <w:szCs w:val="21"/>
        </w:rPr>
        <w:t>Canada's minimum wage</w:t>
      </w:r>
      <w:r w:rsidRPr="00904ECB">
        <w:rPr>
          <w:color w:val="333333"/>
          <w:sz w:val="21"/>
          <w:szCs w:val="21"/>
        </w:rPr>
        <w:t xml:space="preserve"> </w:t>
      </w:r>
      <w:r w:rsidR="007F4DC6" w:rsidRPr="00904ECB">
        <w:rPr>
          <w:color w:val="333333"/>
          <w:sz w:val="21"/>
          <w:szCs w:val="21"/>
        </w:rPr>
        <w:t>reference,</w:t>
      </w:r>
      <w:r w:rsidRPr="00904ECB">
        <w:rPr>
          <w:color w:val="333333"/>
          <w:sz w:val="21"/>
          <w:szCs w:val="21"/>
        </w:rPr>
        <w:t xml:space="preserve"> </w:t>
      </w:r>
      <w:r w:rsidR="00904ECB" w:rsidRPr="00904ECB">
        <w:rPr>
          <w:color w:val="333333"/>
          <w:sz w:val="21"/>
          <w:szCs w:val="21"/>
        </w:rPr>
        <w:t xml:space="preserve">this method </w:t>
      </w:r>
      <w:r w:rsidR="007F4DC6" w:rsidRPr="00904ECB">
        <w:rPr>
          <w:color w:val="333333"/>
          <w:sz w:val="21"/>
          <w:szCs w:val="21"/>
        </w:rPr>
        <w:t>generates</w:t>
      </w:r>
      <w:r w:rsidR="00904ECB" w:rsidRPr="00904ECB">
        <w:rPr>
          <w:color w:val="333333"/>
          <w:sz w:val="21"/>
          <w:szCs w:val="21"/>
        </w:rPr>
        <w:t xml:space="preserve"> a value of extra </w:t>
      </w:r>
      <w:r w:rsidRPr="00904ECB">
        <w:rPr>
          <w:color w:val="333333"/>
          <w:sz w:val="21"/>
          <w:szCs w:val="21"/>
        </w:rPr>
        <w:t>$4</w:t>
      </w:r>
      <w:r w:rsidR="00E023C6" w:rsidRPr="00904ECB">
        <w:rPr>
          <w:color w:val="333333"/>
          <w:sz w:val="21"/>
          <w:szCs w:val="21"/>
        </w:rPr>
        <w:t>/</w:t>
      </w:r>
      <w:r w:rsidRPr="00904ECB">
        <w:rPr>
          <w:color w:val="333333"/>
          <w:sz w:val="21"/>
          <w:szCs w:val="21"/>
        </w:rPr>
        <w:t xml:space="preserve"> hour</w:t>
      </w:r>
      <w:r w:rsidR="00904ECB" w:rsidRPr="00904ECB">
        <w:rPr>
          <w:color w:val="333333"/>
          <w:sz w:val="21"/>
          <w:szCs w:val="21"/>
        </w:rPr>
        <w:t>. Assume a full-size</w:t>
      </w:r>
      <w:r w:rsidRPr="00904ECB">
        <w:rPr>
          <w:color w:val="333333"/>
          <w:sz w:val="21"/>
          <w:szCs w:val="21"/>
        </w:rPr>
        <w:t xml:space="preserve"> </w:t>
      </w:r>
      <w:r w:rsidR="00904ECB" w:rsidRPr="00904ECB">
        <w:rPr>
          <w:color w:val="333333"/>
          <w:sz w:val="21"/>
          <w:szCs w:val="21"/>
        </w:rPr>
        <w:t xml:space="preserve">smart locker has </w:t>
      </w:r>
      <w:r w:rsidRPr="00904ECB">
        <w:rPr>
          <w:color w:val="333333"/>
          <w:sz w:val="21"/>
          <w:szCs w:val="21"/>
        </w:rPr>
        <w:t xml:space="preserve">50 small grids, </w:t>
      </w:r>
      <w:r w:rsidR="00904ECB" w:rsidRPr="00904ECB">
        <w:rPr>
          <w:color w:val="333333"/>
          <w:sz w:val="21"/>
          <w:szCs w:val="21"/>
        </w:rPr>
        <w:t>each locker will be used every 3 days</w:t>
      </w:r>
      <w:r w:rsidRPr="00904ECB">
        <w:rPr>
          <w:color w:val="333333"/>
          <w:sz w:val="21"/>
          <w:szCs w:val="21"/>
        </w:rPr>
        <w:t xml:space="preserve">, </w:t>
      </w:r>
      <w:r w:rsidR="00904ECB" w:rsidRPr="00904ECB">
        <w:rPr>
          <w:color w:val="333333"/>
          <w:sz w:val="21"/>
          <w:szCs w:val="21"/>
        </w:rPr>
        <w:t xml:space="preserve">the total value generated by using smart locker is roughly equals to </w:t>
      </w:r>
      <w:r w:rsidR="00E023C6" w:rsidRPr="00904ECB">
        <w:rPr>
          <w:color w:val="333333"/>
          <w:sz w:val="21"/>
          <w:szCs w:val="21"/>
        </w:rPr>
        <w:t>$24,333</w:t>
      </w:r>
      <w:r w:rsidR="00904ECB" w:rsidRPr="00904ECB">
        <w:rPr>
          <w:color w:val="333333"/>
          <w:sz w:val="21"/>
          <w:szCs w:val="21"/>
        </w:rPr>
        <w:t xml:space="preserve"> per</w:t>
      </w:r>
      <w:r w:rsidR="00904ECB">
        <w:rPr>
          <w:color w:val="333333"/>
          <w:sz w:val="21"/>
          <w:szCs w:val="21"/>
        </w:rPr>
        <w:t xml:space="preserve"> year</w:t>
      </w:r>
      <w:r w:rsidR="00E023C6">
        <w:rPr>
          <w:color w:val="333333"/>
          <w:sz w:val="21"/>
          <w:szCs w:val="21"/>
        </w:rPr>
        <w:t>.</w:t>
      </w:r>
      <w:r w:rsidRPr="00591F5A">
        <w:rPr>
          <w:color w:val="333333"/>
          <w:sz w:val="21"/>
          <w:szCs w:val="21"/>
        </w:rPr>
        <w:t xml:space="preserve"> </w:t>
      </w:r>
      <w:r w:rsidRPr="001D3172">
        <w:rPr>
          <w:color w:val="333333"/>
          <w:sz w:val="21"/>
          <w:szCs w:val="21"/>
        </w:rPr>
        <w:t xml:space="preserve"> The maintenance cost of the </w:t>
      </w:r>
      <w:r w:rsidR="006A49F8">
        <w:rPr>
          <w:color w:val="333333"/>
          <w:sz w:val="21"/>
          <w:szCs w:val="21"/>
        </w:rPr>
        <w:t>smart locker</w:t>
      </w:r>
      <w:r w:rsidRPr="001D3172">
        <w:rPr>
          <w:color w:val="333333"/>
          <w:sz w:val="21"/>
          <w:szCs w:val="21"/>
        </w:rPr>
        <w:t xml:space="preserve"> for </w:t>
      </w:r>
      <w:r w:rsidR="004A6A7D" w:rsidRPr="001D3172">
        <w:rPr>
          <w:color w:val="333333"/>
          <w:sz w:val="21"/>
          <w:szCs w:val="21"/>
        </w:rPr>
        <w:t>one-year</w:t>
      </w:r>
      <w:r w:rsidRPr="001D3172">
        <w:rPr>
          <w:color w:val="333333"/>
          <w:sz w:val="21"/>
          <w:szCs w:val="21"/>
        </w:rPr>
        <w:t xml:space="preserve"> is</w:t>
      </w:r>
      <w:r w:rsidR="004A6A7D">
        <w:rPr>
          <w:color w:val="333333"/>
          <w:sz w:val="21"/>
          <w:szCs w:val="21"/>
        </w:rPr>
        <w:t xml:space="preserve"> </w:t>
      </w:r>
      <w:r w:rsidRPr="00591F5A">
        <w:rPr>
          <w:color w:val="333333"/>
          <w:sz w:val="21"/>
          <w:szCs w:val="21"/>
        </w:rPr>
        <w:t>around</w:t>
      </w:r>
      <w:r w:rsidR="00746B78">
        <w:rPr>
          <w:color w:val="333333"/>
          <w:sz w:val="21"/>
          <w:szCs w:val="21"/>
        </w:rPr>
        <w:t xml:space="preserve"> </w:t>
      </w:r>
      <w:r w:rsidR="00E023C6">
        <w:rPr>
          <w:color w:val="333333"/>
          <w:sz w:val="21"/>
          <w:szCs w:val="21"/>
        </w:rPr>
        <w:t>$1</w:t>
      </w:r>
      <w:r w:rsidRPr="001D3172">
        <w:rPr>
          <w:color w:val="333333"/>
          <w:sz w:val="21"/>
          <w:szCs w:val="21"/>
        </w:rPr>
        <w:t>000 (including insurance, network, electricity, floor and related maintenance costs</w:t>
      </w:r>
      <w:r w:rsidR="0091692D">
        <w:rPr>
          <w:color w:val="333333"/>
          <w:sz w:val="21"/>
          <w:szCs w:val="21"/>
        </w:rPr>
        <w:t xml:space="preserve">. </w:t>
      </w:r>
      <w:r w:rsidRPr="001D3172">
        <w:rPr>
          <w:color w:val="333333"/>
          <w:sz w:val="21"/>
          <w:szCs w:val="21"/>
        </w:rPr>
        <w:t>If there are</w:t>
      </w:r>
      <w:r w:rsidRPr="00591F5A">
        <w:rPr>
          <w:color w:val="333333"/>
          <w:sz w:val="21"/>
          <w:szCs w:val="21"/>
        </w:rPr>
        <w:t xml:space="preserve"> </w:t>
      </w:r>
      <w:r w:rsidRPr="001D3172">
        <w:rPr>
          <w:color w:val="333333"/>
          <w:sz w:val="21"/>
          <w:szCs w:val="21"/>
        </w:rPr>
        <w:t>1</w:t>
      </w:r>
      <w:r w:rsidRPr="00591F5A">
        <w:rPr>
          <w:color w:val="333333"/>
          <w:sz w:val="21"/>
          <w:szCs w:val="21"/>
        </w:rPr>
        <w:t xml:space="preserve">00 local </w:t>
      </w:r>
      <w:r w:rsidR="0091692D">
        <w:rPr>
          <w:color w:val="333333"/>
          <w:sz w:val="21"/>
          <w:szCs w:val="21"/>
        </w:rPr>
        <w:t>smart locker are put to use</w:t>
      </w:r>
      <w:r w:rsidRPr="00591F5A">
        <w:rPr>
          <w:color w:val="333333"/>
          <w:sz w:val="21"/>
          <w:szCs w:val="21"/>
        </w:rPr>
        <w:t xml:space="preserve">, </w:t>
      </w:r>
      <w:r w:rsidR="004A6A7D" w:rsidRPr="00591F5A">
        <w:rPr>
          <w:color w:val="333333"/>
          <w:sz w:val="21"/>
          <w:szCs w:val="21"/>
        </w:rPr>
        <w:t>the</w:t>
      </w:r>
      <w:r w:rsidR="004A6A7D" w:rsidRPr="001D3172">
        <w:rPr>
          <w:color w:val="333333"/>
          <w:sz w:val="21"/>
          <w:szCs w:val="21"/>
        </w:rPr>
        <w:t xml:space="preserve"> value</w:t>
      </w:r>
      <w:r w:rsidRPr="001D3172">
        <w:rPr>
          <w:color w:val="333333"/>
          <w:sz w:val="21"/>
          <w:szCs w:val="21"/>
        </w:rPr>
        <w:t xml:space="preserve"> created </w:t>
      </w:r>
      <w:r w:rsidR="0091692D">
        <w:rPr>
          <w:color w:val="333333"/>
          <w:sz w:val="21"/>
          <w:szCs w:val="21"/>
        </w:rPr>
        <w:t xml:space="preserve">will worth </w:t>
      </w:r>
      <w:r w:rsidR="00746B78">
        <w:rPr>
          <w:color w:val="333333"/>
          <w:sz w:val="21"/>
          <w:szCs w:val="21"/>
        </w:rPr>
        <w:t>millions of dollars</w:t>
      </w:r>
      <w:r w:rsidRPr="001D3172">
        <w:rPr>
          <w:color w:val="333333"/>
          <w:sz w:val="21"/>
          <w:szCs w:val="21"/>
        </w:rPr>
        <w:t>, and if t</w:t>
      </w:r>
      <w:r w:rsidR="00746B78">
        <w:rPr>
          <w:color w:val="333333"/>
          <w:sz w:val="21"/>
          <w:szCs w:val="21"/>
        </w:rPr>
        <w:t>he first-tier cities can be filled with smart lockers</w:t>
      </w:r>
      <w:r w:rsidRPr="001D3172">
        <w:rPr>
          <w:color w:val="333333"/>
          <w:sz w:val="21"/>
          <w:szCs w:val="21"/>
        </w:rPr>
        <w:t xml:space="preserve">, the revenue scale will increase linearly accordingly.) </w:t>
      </w:r>
      <w:bookmarkStart w:id="1" w:name="_GoBack"/>
      <w:bookmarkEnd w:id="1"/>
    </w:p>
    <w:p w14:paraId="11FE7956" w14:textId="77777777" w:rsidR="0091692D" w:rsidRPr="00591F5A" w:rsidRDefault="0091692D" w:rsidP="00954701">
      <w:pPr>
        <w:pStyle w:val="ListParagraph"/>
        <w:ind w:left="360"/>
        <w:rPr>
          <w:color w:val="333333"/>
          <w:sz w:val="21"/>
          <w:szCs w:val="21"/>
        </w:rPr>
      </w:pPr>
    </w:p>
    <w:p w14:paraId="49F74AE9" w14:textId="1A3E0AD7" w:rsidR="00E023C6" w:rsidRPr="00591F5A" w:rsidRDefault="00E023C6" w:rsidP="00E023C6">
      <w:pPr>
        <w:pStyle w:val="ListParagraph"/>
        <w:ind w:left="360"/>
        <w:rPr>
          <w:color w:val="333333"/>
          <w:sz w:val="21"/>
          <w:szCs w:val="21"/>
        </w:rPr>
      </w:pPr>
      <w:r w:rsidRPr="0091692D">
        <w:rPr>
          <w:color w:val="333333"/>
          <w:sz w:val="21"/>
          <w:szCs w:val="21"/>
        </w:rPr>
        <w:t>Data reference:</w:t>
      </w:r>
      <w:r w:rsidR="007F4DC6" w:rsidRPr="0091692D">
        <w:rPr>
          <w:color w:val="333333"/>
          <w:sz w:val="21"/>
          <w:szCs w:val="21"/>
        </w:rPr>
        <w:t xml:space="preserve"> There are </w:t>
      </w:r>
      <w:r w:rsidRPr="0091692D">
        <w:rPr>
          <w:color w:val="333333"/>
          <w:sz w:val="21"/>
          <w:szCs w:val="21"/>
        </w:rPr>
        <w:t xml:space="preserve">488,475 high-rise apartments in GTHA form City of </w:t>
      </w:r>
      <w:r w:rsidR="007F4DC6" w:rsidRPr="0091692D">
        <w:rPr>
          <w:color w:val="333333"/>
          <w:sz w:val="21"/>
          <w:szCs w:val="21"/>
        </w:rPr>
        <w:t>Toronto, 2011</w:t>
      </w:r>
      <w:r w:rsidRPr="0091692D">
        <w:rPr>
          <w:color w:val="333333"/>
          <w:sz w:val="21"/>
          <w:szCs w:val="21"/>
        </w:rPr>
        <w:t xml:space="preserve">, assume 500 apartments </w:t>
      </w:r>
      <w:r w:rsidR="007F4DC6" w:rsidRPr="0091692D">
        <w:rPr>
          <w:color w:val="333333"/>
          <w:sz w:val="21"/>
          <w:szCs w:val="21"/>
        </w:rPr>
        <w:t xml:space="preserve">per </w:t>
      </w:r>
      <w:r w:rsidRPr="0091692D">
        <w:rPr>
          <w:color w:val="333333"/>
          <w:sz w:val="21"/>
          <w:szCs w:val="21"/>
        </w:rPr>
        <w:t xml:space="preserve">unit, </w:t>
      </w:r>
      <w:r w:rsidR="00A87C2F" w:rsidRPr="0091692D">
        <w:rPr>
          <w:color w:val="333333"/>
          <w:sz w:val="21"/>
          <w:szCs w:val="21"/>
        </w:rPr>
        <w:t xml:space="preserve">we get </w:t>
      </w:r>
      <w:r w:rsidRPr="0091692D">
        <w:rPr>
          <w:color w:val="333333"/>
          <w:sz w:val="21"/>
          <w:szCs w:val="21"/>
        </w:rPr>
        <w:t xml:space="preserve">roughly </w:t>
      </w:r>
      <w:r w:rsidR="007F4DC6" w:rsidRPr="0091692D">
        <w:rPr>
          <w:color w:val="333333"/>
          <w:sz w:val="21"/>
          <w:szCs w:val="21"/>
        </w:rPr>
        <w:t>977 units</w:t>
      </w:r>
      <w:r w:rsidR="00A87C2F" w:rsidRPr="0091692D">
        <w:rPr>
          <w:color w:val="333333"/>
          <w:sz w:val="21"/>
          <w:szCs w:val="21"/>
        </w:rPr>
        <w:t xml:space="preserve"> in</w:t>
      </w:r>
      <w:r w:rsidRPr="0091692D">
        <w:rPr>
          <w:color w:val="333333"/>
          <w:sz w:val="21"/>
          <w:szCs w:val="21"/>
        </w:rPr>
        <w:t xml:space="preserve"> total</w:t>
      </w:r>
      <w:r w:rsidR="00A87C2F" w:rsidRPr="0091692D">
        <w:rPr>
          <w:color w:val="333333"/>
          <w:sz w:val="21"/>
          <w:szCs w:val="21"/>
        </w:rPr>
        <w:t>. T</w:t>
      </w:r>
      <w:r w:rsidRPr="0091692D">
        <w:rPr>
          <w:color w:val="333333"/>
          <w:sz w:val="21"/>
          <w:szCs w:val="21"/>
        </w:rPr>
        <w:t>his</w:t>
      </w:r>
      <w:r w:rsidR="004A6A7D" w:rsidRPr="0091692D">
        <w:rPr>
          <w:color w:val="333333"/>
          <w:sz w:val="21"/>
          <w:szCs w:val="21"/>
        </w:rPr>
        <w:t xml:space="preserve"> </w:t>
      </w:r>
      <w:r w:rsidRPr="0091692D">
        <w:rPr>
          <w:color w:val="333333"/>
          <w:sz w:val="21"/>
          <w:szCs w:val="21"/>
        </w:rPr>
        <w:t xml:space="preserve">number will </w:t>
      </w:r>
      <w:r w:rsidR="00A87C2F" w:rsidRPr="0091692D">
        <w:rPr>
          <w:color w:val="333333"/>
          <w:sz w:val="21"/>
          <w:szCs w:val="21"/>
        </w:rPr>
        <w:t>exceed</w:t>
      </w:r>
      <w:r w:rsidRPr="0091692D">
        <w:rPr>
          <w:color w:val="333333"/>
          <w:sz w:val="21"/>
          <w:szCs w:val="21"/>
        </w:rPr>
        <w:t xml:space="preserve"> </w:t>
      </w:r>
      <w:r w:rsidR="007F4DC6" w:rsidRPr="0091692D">
        <w:rPr>
          <w:color w:val="333333"/>
          <w:sz w:val="21"/>
          <w:szCs w:val="21"/>
        </w:rPr>
        <w:t>1000 by this</w:t>
      </w:r>
      <w:r w:rsidRPr="0091692D">
        <w:rPr>
          <w:color w:val="333333"/>
          <w:sz w:val="21"/>
          <w:szCs w:val="21"/>
        </w:rPr>
        <w:t xml:space="preserve"> year, </w:t>
      </w:r>
      <w:r w:rsidR="007F4DC6" w:rsidRPr="0091692D">
        <w:rPr>
          <w:color w:val="333333"/>
          <w:sz w:val="21"/>
          <w:szCs w:val="21"/>
        </w:rPr>
        <w:t>according to the efficiency</w:t>
      </w:r>
      <w:r w:rsidRPr="0091692D">
        <w:rPr>
          <w:color w:val="333333"/>
          <w:sz w:val="21"/>
          <w:szCs w:val="21"/>
        </w:rPr>
        <w:t xml:space="preserve"> estimates</w:t>
      </w:r>
      <w:r w:rsidR="007F4DC6" w:rsidRPr="0091692D">
        <w:rPr>
          <w:color w:val="333333"/>
          <w:sz w:val="21"/>
          <w:szCs w:val="21"/>
        </w:rPr>
        <w:t xml:space="preserve"> a</w:t>
      </w:r>
      <w:r w:rsidR="007F4DC6" w:rsidRPr="0091692D">
        <w:rPr>
          <w:color w:val="333333"/>
          <w:sz w:val="21"/>
          <w:szCs w:val="21"/>
        </w:rPr>
        <w:t>bove</w:t>
      </w:r>
      <w:r w:rsidRPr="0091692D">
        <w:rPr>
          <w:color w:val="333333"/>
          <w:sz w:val="21"/>
          <w:szCs w:val="21"/>
        </w:rPr>
        <w:t xml:space="preserve">. Each </w:t>
      </w:r>
      <w:r w:rsidR="006A49F8" w:rsidRPr="0091692D">
        <w:rPr>
          <w:color w:val="333333"/>
          <w:sz w:val="21"/>
          <w:szCs w:val="21"/>
        </w:rPr>
        <w:t>smart locker</w:t>
      </w:r>
      <w:r w:rsidRPr="0091692D">
        <w:rPr>
          <w:color w:val="333333"/>
          <w:sz w:val="21"/>
          <w:szCs w:val="21"/>
        </w:rPr>
        <w:t xml:space="preserve"> can generate a </w:t>
      </w:r>
      <w:r w:rsidR="004A6A7D" w:rsidRPr="0091692D">
        <w:rPr>
          <w:color w:val="333333"/>
          <w:sz w:val="21"/>
          <w:szCs w:val="21"/>
        </w:rPr>
        <w:t>value of</w:t>
      </w:r>
      <w:r w:rsidRPr="0091692D">
        <w:rPr>
          <w:color w:val="333333"/>
          <w:sz w:val="21"/>
          <w:szCs w:val="21"/>
        </w:rPr>
        <w:t xml:space="preserve"> $24,333</w:t>
      </w:r>
      <w:r w:rsidR="007F4DC6" w:rsidRPr="0091692D">
        <w:rPr>
          <w:color w:val="333333"/>
          <w:sz w:val="21"/>
          <w:szCs w:val="21"/>
        </w:rPr>
        <w:t>, these smart lockers may generate</w:t>
      </w:r>
      <w:r w:rsidRPr="0091692D">
        <w:rPr>
          <w:color w:val="333333"/>
          <w:sz w:val="21"/>
          <w:szCs w:val="21"/>
        </w:rPr>
        <w:t xml:space="preserve"> a total value</w:t>
      </w:r>
      <w:r w:rsidR="007F4DC6" w:rsidRPr="0091692D">
        <w:rPr>
          <w:color w:val="333333"/>
          <w:sz w:val="21"/>
          <w:szCs w:val="21"/>
        </w:rPr>
        <w:t xml:space="preserve"> </w:t>
      </w:r>
      <w:r w:rsidRPr="0091692D">
        <w:rPr>
          <w:color w:val="333333"/>
          <w:sz w:val="21"/>
          <w:szCs w:val="21"/>
        </w:rPr>
        <w:t>of</w:t>
      </w:r>
      <w:r w:rsidR="007F4DC6" w:rsidRPr="0091692D">
        <w:rPr>
          <w:color w:val="333333"/>
          <w:sz w:val="21"/>
          <w:szCs w:val="21"/>
        </w:rPr>
        <w:t xml:space="preserve"> </w:t>
      </w:r>
      <w:r w:rsidRPr="0091692D">
        <w:rPr>
          <w:color w:val="333333"/>
          <w:sz w:val="21"/>
          <w:szCs w:val="21"/>
        </w:rPr>
        <w:t>$24M</w:t>
      </w:r>
      <w:r w:rsidR="007F4DC6" w:rsidRPr="0091692D">
        <w:rPr>
          <w:color w:val="333333"/>
          <w:sz w:val="21"/>
          <w:szCs w:val="21"/>
        </w:rPr>
        <w:t xml:space="preserve"> </w:t>
      </w:r>
      <w:r w:rsidRPr="0091692D">
        <w:rPr>
          <w:color w:val="333333"/>
          <w:sz w:val="21"/>
          <w:szCs w:val="21"/>
        </w:rPr>
        <w:t>per</w:t>
      </w:r>
      <w:r w:rsidR="007F4DC6" w:rsidRPr="0091692D">
        <w:rPr>
          <w:color w:val="333333"/>
          <w:sz w:val="21"/>
          <w:szCs w:val="21"/>
        </w:rPr>
        <w:t xml:space="preserve"> </w:t>
      </w:r>
      <w:r w:rsidRPr="0091692D">
        <w:rPr>
          <w:color w:val="333333"/>
          <w:sz w:val="21"/>
          <w:szCs w:val="21"/>
        </w:rPr>
        <w:t>year. Assuming there are1,000 similar cities in the world, the resulting value is expected to be$24B</w:t>
      </w:r>
      <w:r w:rsidR="007F4DC6" w:rsidRPr="0091692D">
        <w:rPr>
          <w:color w:val="333333"/>
          <w:sz w:val="21"/>
          <w:szCs w:val="21"/>
        </w:rPr>
        <w:t xml:space="preserve"> per </w:t>
      </w:r>
      <w:r w:rsidRPr="0091692D">
        <w:rPr>
          <w:color w:val="333333"/>
          <w:sz w:val="21"/>
          <w:szCs w:val="21"/>
        </w:rPr>
        <w:t>year. Assuming that the general conversion as income or profit, the market prospects are considerable.</w:t>
      </w:r>
      <w:r>
        <w:rPr>
          <w:color w:val="333333"/>
          <w:sz w:val="21"/>
          <w:szCs w:val="21"/>
        </w:rPr>
        <w:t xml:space="preserve"> </w:t>
      </w:r>
    </w:p>
    <w:p w14:paraId="457E2A22" w14:textId="77777777" w:rsidR="00E8782D" w:rsidRPr="001D3172" w:rsidRDefault="00E8782D" w:rsidP="00954701">
      <w:pPr>
        <w:pStyle w:val="ListParagraph"/>
        <w:rPr>
          <w:rFonts w:ascii="Microsoft YaHei" w:eastAsia="Microsoft YaHei" w:hAnsi="Microsoft YaHei" w:cs="Microsoft YaHei"/>
          <w:color w:val="333333"/>
          <w:sz w:val="21"/>
          <w:szCs w:val="21"/>
        </w:rPr>
      </w:pPr>
    </w:p>
    <w:p w14:paraId="14232E6D" w14:textId="77777777" w:rsidR="00E8782D" w:rsidRPr="00954701" w:rsidRDefault="00E8782D" w:rsidP="00954701">
      <w:pPr>
        <w:pStyle w:val="ListParagraph"/>
        <w:numPr>
          <w:ilvl w:val="0"/>
          <w:numId w:val="27"/>
        </w:numPr>
        <w:rPr>
          <w:rFonts w:ascii="Microsoft YaHei" w:eastAsia="Microsoft YaHei" w:hAnsi="Microsoft YaHei" w:cs="Microsoft YaHei"/>
          <w:b/>
          <w:bCs/>
          <w:color w:val="333333"/>
          <w:sz w:val="21"/>
          <w:szCs w:val="21"/>
        </w:rPr>
      </w:pPr>
      <w:r w:rsidRPr="00954701">
        <w:rPr>
          <w:b/>
          <w:bCs/>
          <w:color w:val="333333"/>
          <w:sz w:val="21"/>
          <w:szCs w:val="21"/>
        </w:rPr>
        <w:t>Competition Analysis:</w:t>
      </w:r>
    </w:p>
    <w:p w14:paraId="24B8B76F" w14:textId="7DA395F4" w:rsidR="00E8782D" w:rsidRPr="00904ECB" w:rsidRDefault="00904ECB" w:rsidP="00954701">
      <w:pPr>
        <w:pStyle w:val="ListParagraph"/>
        <w:rPr>
          <w:b/>
          <w:bCs/>
          <w:color w:val="333333"/>
          <w:sz w:val="21"/>
          <w:szCs w:val="21"/>
        </w:rPr>
      </w:pPr>
      <w:r w:rsidRPr="003B6B0D">
        <w:rPr>
          <w:b/>
          <w:bCs/>
          <w:color w:val="333333"/>
          <w:sz w:val="21"/>
          <w:szCs w:val="21"/>
        </w:rPr>
        <w:t>Amazo</w:t>
      </w:r>
      <w:r w:rsidRPr="00954701">
        <w:rPr>
          <w:b/>
          <w:bCs/>
          <w:color w:val="333333"/>
          <w:sz w:val="21"/>
          <w:szCs w:val="21"/>
        </w:rPr>
        <w:t>n</w:t>
      </w:r>
      <w:r w:rsidRPr="00904ECB">
        <w:rPr>
          <w:b/>
          <w:bCs/>
          <w:color w:val="333333"/>
          <w:sz w:val="21"/>
          <w:szCs w:val="21"/>
        </w:rPr>
        <w:t xml:space="preserve"> </w:t>
      </w:r>
      <w:r w:rsidRPr="00954701">
        <w:rPr>
          <w:b/>
          <w:bCs/>
          <w:color w:val="333333"/>
          <w:sz w:val="21"/>
          <w:szCs w:val="21"/>
        </w:rPr>
        <w:t xml:space="preserve">hub </w:t>
      </w:r>
      <w:r w:rsidRPr="00904ECB">
        <w:rPr>
          <w:b/>
          <w:bCs/>
          <w:color w:val="333333"/>
          <w:sz w:val="21"/>
          <w:szCs w:val="21"/>
        </w:rPr>
        <w:t>locker</w:t>
      </w:r>
    </w:p>
    <w:p w14:paraId="5D61DAC4" w14:textId="1FAE5DF2" w:rsidR="00E8782D" w:rsidRPr="00591F5A" w:rsidRDefault="00E8782D" w:rsidP="00954701">
      <w:pPr>
        <w:ind w:left="360"/>
        <w:rPr>
          <w:color w:val="333333"/>
          <w:sz w:val="21"/>
          <w:szCs w:val="21"/>
        </w:rPr>
      </w:pPr>
      <w:r w:rsidRPr="001D3172">
        <w:rPr>
          <w:color w:val="333333"/>
          <w:sz w:val="21"/>
          <w:szCs w:val="21"/>
        </w:rPr>
        <w:t>Started around</w:t>
      </w:r>
      <w:r w:rsidR="00831A2B">
        <w:rPr>
          <w:color w:val="333333"/>
          <w:sz w:val="21"/>
          <w:szCs w:val="21"/>
        </w:rPr>
        <w:t xml:space="preserve"> </w:t>
      </w:r>
      <w:r w:rsidRPr="001D3172">
        <w:rPr>
          <w:color w:val="333333"/>
          <w:sz w:val="21"/>
          <w:szCs w:val="21"/>
        </w:rPr>
        <w:t>2016</w:t>
      </w:r>
      <w:r w:rsidRPr="00591F5A">
        <w:rPr>
          <w:color w:val="333333"/>
          <w:sz w:val="21"/>
          <w:szCs w:val="21"/>
        </w:rPr>
        <w:t xml:space="preserve"> and is expected to double the amount of smart</w:t>
      </w:r>
      <w:r w:rsidRPr="001D3172">
        <w:rPr>
          <w:color w:val="333333"/>
          <w:sz w:val="21"/>
          <w:szCs w:val="21"/>
        </w:rPr>
        <w:t xml:space="preserve"> loc</w:t>
      </w:r>
      <w:r w:rsidRPr="00591F5A">
        <w:rPr>
          <w:color w:val="333333"/>
          <w:sz w:val="21"/>
          <w:szCs w:val="21"/>
        </w:rPr>
        <w:t xml:space="preserve">ker investment </w:t>
      </w:r>
      <w:r w:rsidRPr="001D3172">
        <w:rPr>
          <w:color w:val="333333"/>
          <w:sz w:val="21"/>
          <w:szCs w:val="21"/>
        </w:rPr>
        <w:t>by</w:t>
      </w:r>
      <w:r w:rsidRPr="00591F5A">
        <w:rPr>
          <w:color w:val="333333"/>
          <w:sz w:val="21"/>
          <w:szCs w:val="21"/>
        </w:rPr>
        <w:t xml:space="preserve"> </w:t>
      </w:r>
      <w:r w:rsidRPr="001D3172">
        <w:rPr>
          <w:color w:val="333333"/>
          <w:sz w:val="21"/>
          <w:szCs w:val="21"/>
        </w:rPr>
        <w:t>2020.</w:t>
      </w:r>
      <w:r w:rsidRPr="00591F5A">
        <w:rPr>
          <w:color w:val="333333"/>
          <w:sz w:val="21"/>
          <w:szCs w:val="21"/>
        </w:rPr>
        <w:t xml:space="preserve"> </w:t>
      </w:r>
      <w:r w:rsidRPr="001D3172">
        <w:rPr>
          <w:color w:val="333333"/>
          <w:sz w:val="21"/>
          <w:szCs w:val="21"/>
        </w:rPr>
        <w:t xml:space="preserve"> (We can't get the exact number inside of Amazon, but based on this three-year use, we can also see</w:t>
      </w:r>
      <w:r w:rsidRPr="00591F5A">
        <w:rPr>
          <w:color w:val="333333"/>
          <w:sz w:val="21"/>
          <w:szCs w:val="21"/>
        </w:rPr>
        <w:t xml:space="preserve"> the potential value of the </w:t>
      </w:r>
      <w:r w:rsidR="004A6A7D" w:rsidRPr="00591F5A">
        <w:rPr>
          <w:color w:val="333333"/>
          <w:sz w:val="21"/>
          <w:szCs w:val="21"/>
        </w:rPr>
        <w:t>smart</w:t>
      </w:r>
      <w:r w:rsidR="004A6A7D" w:rsidRPr="001D3172">
        <w:rPr>
          <w:color w:val="333333"/>
          <w:sz w:val="21"/>
          <w:szCs w:val="21"/>
        </w:rPr>
        <w:t xml:space="preserve"> locker</w:t>
      </w:r>
      <w:r w:rsidRPr="001D3172">
        <w:rPr>
          <w:color w:val="333333"/>
          <w:sz w:val="21"/>
          <w:szCs w:val="21"/>
        </w:rPr>
        <w:t xml:space="preserve"> market</w:t>
      </w:r>
      <w:r w:rsidRPr="00591F5A">
        <w:rPr>
          <w:color w:val="333333"/>
          <w:sz w:val="21"/>
          <w:szCs w:val="21"/>
        </w:rPr>
        <w:t xml:space="preserve"> from Amazon's new plan)</w:t>
      </w:r>
      <w:r w:rsidRPr="001D3172">
        <w:rPr>
          <w:color w:val="333333"/>
          <w:sz w:val="21"/>
          <w:szCs w:val="21"/>
        </w:rPr>
        <w:t xml:space="preserve"> </w:t>
      </w:r>
    </w:p>
    <w:p w14:paraId="0E1268F3" w14:textId="3620AC74" w:rsidR="00E8782D" w:rsidRPr="00591F5A" w:rsidRDefault="00E8782D" w:rsidP="00954701">
      <w:pPr>
        <w:ind w:left="360"/>
        <w:rPr>
          <w:color w:val="333333"/>
          <w:sz w:val="21"/>
          <w:szCs w:val="21"/>
        </w:rPr>
      </w:pPr>
      <w:r w:rsidRPr="001D3172">
        <w:rPr>
          <w:color w:val="333333"/>
          <w:sz w:val="21"/>
          <w:szCs w:val="21"/>
        </w:rPr>
        <w:t xml:space="preserve">Charge: One-time charge, no follow-up </w:t>
      </w:r>
      <w:r w:rsidR="00831A2B">
        <w:rPr>
          <w:color w:val="333333"/>
          <w:sz w:val="21"/>
          <w:szCs w:val="21"/>
        </w:rPr>
        <w:t>fee. Have its own supporting ma</w:t>
      </w:r>
      <w:r w:rsidR="00016C91">
        <w:rPr>
          <w:color w:val="333333"/>
          <w:sz w:val="21"/>
          <w:szCs w:val="21"/>
        </w:rPr>
        <w:t>il</w:t>
      </w:r>
      <w:r w:rsidRPr="001D3172">
        <w:rPr>
          <w:color w:val="333333"/>
          <w:sz w:val="21"/>
          <w:szCs w:val="21"/>
        </w:rPr>
        <w:t xml:space="preserve"> and delivery services.</w:t>
      </w:r>
    </w:p>
    <w:p w14:paraId="7350DA49" w14:textId="77777777" w:rsidR="00E8782D" w:rsidRPr="00591F5A" w:rsidRDefault="00E8782D" w:rsidP="00954701">
      <w:pPr>
        <w:ind w:left="360"/>
        <w:rPr>
          <w:color w:val="333333"/>
          <w:sz w:val="21"/>
          <w:szCs w:val="21"/>
        </w:rPr>
      </w:pPr>
      <w:r w:rsidRPr="001D3172">
        <w:rPr>
          <w:color w:val="333333"/>
          <w:sz w:val="21"/>
          <w:szCs w:val="21"/>
        </w:rPr>
        <w:t>Advantages: Related supporting services</w:t>
      </w:r>
    </w:p>
    <w:p w14:paraId="7FD32292" w14:textId="3CCEE67E" w:rsidR="00E8782D" w:rsidRPr="00591F5A" w:rsidRDefault="00E8782D" w:rsidP="00954701">
      <w:pPr>
        <w:ind w:left="360"/>
        <w:rPr>
          <w:color w:val="333333"/>
          <w:sz w:val="21"/>
          <w:szCs w:val="21"/>
        </w:rPr>
      </w:pPr>
      <w:r w:rsidRPr="001D3172">
        <w:rPr>
          <w:color w:val="333333"/>
          <w:sz w:val="21"/>
          <w:szCs w:val="21"/>
        </w:rPr>
        <w:t xml:space="preserve">Weaknesses: The entire laying plan is largely influenced by the policies of the company's senior management. </w:t>
      </w:r>
      <w:r w:rsidR="004A6A7D" w:rsidRPr="001D3172">
        <w:rPr>
          <w:color w:val="333333"/>
          <w:sz w:val="21"/>
          <w:szCs w:val="21"/>
        </w:rPr>
        <w:t>The</w:t>
      </w:r>
      <w:r w:rsidR="004A6A7D" w:rsidRPr="00591F5A">
        <w:rPr>
          <w:color w:val="333333"/>
          <w:sz w:val="21"/>
          <w:szCs w:val="21"/>
        </w:rPr>
        <w:t xml:space="preserve"> location</w:t>
      </w:r>
      <w:r w:rsidRPr="00591F5A">
        <w:rPr>
          <w:color w:val="333333"/>
          <w:sz w:val="21"/>
          <w:szCs w:val="21"/>
        </w:rPr>
        <w:t xml:space="preserve"> within C</w:t>
      </w:r>
      <w:r w:rsidRPr="001D3172">
        <w:rPr>
          <w:color w:val="333333"/>
          <w:sz w:val="21"/>
          <w:szCs w:val="21"/>
        </w:rPr>
        <w:t xml:space="preserve">ondo is </w:t>
      </w:r>
      <w:r w:rsidR="00016C91">
        <w:rPr>
          <w:color w:val="333333"/>
          <w:sz w:val="21"/>
          <w:szCs w:val="21"/>
        </w:rPr>
        <w:t>of utmost importance</w:t>
      </w:r>
      <w:r w:rsidRPr="001D3172">
        <w:rPr>
          <w:color w:val="333333"/>
          <w:sz w:val="21"/>
          <w:szCs w:val="21"/>
        </w:rPr>
        <w:t xml:space="preserve">, and most properties don't know Amazon's services, so Amazon doesn't have much of a brand advantage. </w:t>
      </w:r>
    </w:p>
    <w:p w14:paraId="0A1B6EF9" w14:textId="597D03E6" w:rsidR="003B6B0D" w:rsidRDefault="003B6B0D" w:rsidP="00954701">
      <w:pPr>
        <w:pStyle w:val="ListParagraph"/>
        <w:ind w:left="360"/>
        <w:rPr>
          <w:rFonts w:ascii="Microsoft YaHei" w:eastAsia="Microsoft YaHei" w:hAnsi="Microsoft YaHei" w:cs="Microsoft YaHei"/>
          <w:color w:val="333333"/>
          <w:sz w:val="21"/>
          <w:szCs w:val="21"/>
        </w:rPr>
      </w:pPr>
    </w:p>
    <w:p w14:paraId="2C0B664C" w14:textId="07BCAA94" w:rsidR="003B6B0D" w:rsidRPr="003B6B0D" w:rsidRDefault="003B6B0D" w:rsidP="00954701">
      <w:pPr>
        <w:pStyle w:val="ListParagraph"/>
        <w:ind w:left="360"/>
        <w:rPr>
          <w:rFonts w:ascii="Microsoft YaHei" w:eastAsia="Microsoft YaHei" w:hAnsi="Microsoft YaHei" w:cs="Microsoft YaHei"/>
          <w:b/>
          <w:bCs/>
          <w:color w:val="333333"/>
          <w:sz w:val="21"/>
          <w:szCs w:val="21"/>
        </w:rPr>
      </w:pPr>
      <w:r>
        <w:rPr>
          <w:color w:val="333333"/>
          <w:sz w:val="21"/>
          <w:szCs w:val="21"/>
        </w:rPr>
        <w:t xml:space="preserve"> </w:t>
      </w:r>
      <w:r w:rsidR="00904ECB">
        <w:rPr>
          <w:color w:val="333333"/>
          <w:sz w:val="21"/>
          <w:szCs w:val="21"/>
        </w:rPr>
        <w:tab/>
      </w:r>
      <w:r w:rsidRPr="003B6B0D">
        <w:rPr>
          <w:b/>
          <w:bCs/>
          <w:color w:val="333333"/>
          <w:sz w:val="21"/>
          <w:szCs w:val="21"/>
        </w:rPr>
        <w:t>Canada Post parcel box</w:t>
      </w:r>
    </w:p>
    <w:p w14:paraId="4047F784" w14:textId="37E56748" w:rsidR="003B6B0D" w:rsidRPr="00591F5A" w:rsidRDefault="003B6B0D" w:rsidP="00591F5A">
      <w:pPr>
        <w:ind w:left="360"/>
        <w:rPr>
          <w:color w:val="333333"/>
          <w:sz w:val="21"/>
          <w:szCs w:val="21"/>
        </w:rPr>
      </w:pPr>
      <w:r>
        <w:rPr>
          <w:color w:val="333333"/>
          <w:sz w:val="21"/>
          <w:szCs w:val="21"/>
        </w:rPr>
        <w:t xml:space="preserve">This is a </w:t>
      </w:r>
      <w:r w:rsidR="006A49F8">
        <w:rPr>
          <w:color w:val="333333"/>
          <w:sz w:val="21"/>
          <w:szCs w:val="21"/>
        </w:rPr>
        <w:t>smart locker</w:t>
      </w:r>
      <w:r>
        <w:rPr>
          <w:color w:val="333333"/>
          <w:sz w:val="21"/>
          <w:szCs w:val="21"/>
        </w:rPr>
        <w:t xml:space="preserve"> with a key lock structure. it belongs to the product of the previous era. Compared to </w:t>
      </w:r>
      <w:r w:rsidR="004A6A7D">
        <w:rPr>
          <w:color w:val="333333"/>
          <w:sz w:val="21"/>
          <w:szCs w:val="21"/>
        </w:rPr>
        <w:t>smart</w:t>
      </w:r>
      <w:r w:rsidR="004A6A7D" w:rsidRPr="00591F5A">
        <w:rPr>
          <w:color w:val="333333"/>
          <w:sz w:val="21"/>
          <w:szCs w:val="21"/>
        </w:rPr>
        <w:t xml:space="preserve"> </w:t>
      </w:r>
      <w:r w:rsidR="004A6A7D">
        <w:rPr>
          <w:color w:val="333333"/>
          <w:sz w:val="21"/>
          <w:szCs w:val="21"/>
        </w:rPr>
        <w:t>locker</w:t>
      </w:r>
      <w:r>
        <w:rPr>
          <w:color w:val="333333"/>
          <w:sz w:val="21"/>
          <w:szCs w:val="21"/>
        </w:rPr>
        <w:t>,</w:t>
      </w:r>
      <w:r w:rsidRPr="00591F5A">
        <w:rPr>
          <w:color w:val="333333"/>
          <w:sz w:val="21"/>
          <w:szCs w:val="21"/>
        </w:rPr>
        <w:t xml:space="preserve"> </w:t>
      </w:r>
      <w:r>
        <w:rPr>
          <w:color w:val="333333"/>
          <w:sz w:val="21"/>
          <w:szCs w:val="21"/>
        </w:rPr>
        <w:t xml:space="preserve">this product is missing the user's data tracking and collection, the lack of security warning and dynamic key distribution, the lack of expansion of the </w:t>
      </w:r>
      <w:r w:rsidR="004A6A7D">
        <w:rPr>
          <w:color w:val="333333"/>
          <w:sz w:val="21"/>
          <w:szCs w:val="21"/>
        </w:rPr>
        <w:t>opening</w:t>
      </w:r>
      <w:r>
        <w:rPr>
          <w:color w:val="333333"/>
          <w:sz w:val="21"/>
          <w:szCs w:val="21"/>
        </w:rPr>
        <w:t xml:space="preserve">. A solution that is an internal </w:t>
      </w:r>
      <w:r>
        <w:rPr>
          <w:color w:val="333333"/>
          <w:sz w:val="21"/>
          <w:szCs w:val="21"/>
        </w:rPr>
        <w:lastRenderedPageBreak/>
        <w:t xml:space="preserve">problem. The advantage is low cost. However, there is no way to generate further benefits for income generation. </w:t>
      </w:r>
    </w:p>
    <w:p w14:paraId="3BBA714B" w14:textId="77777777" w:rsidR="00E8782D" w:rsidRPr="00954701" w:rsidRDefault="00E8782D" w:rsidP="00954701">
      <w:pPr>
        <w:pStyle w:val="ListParagraph"/>
        <w:ind w:left="360"/>
        <w:rPr>
          <w:rFonts w:ascii="Microsoft YaHei" w:eastAsia="Microsoft YaHei" w:hAnsi="Microsoft YaHei" w:cs="Microsoft YaHei"/>
          <w:color w:val="333333"/>
          <w:sz w:val="21"/>
          <w:szCs w:val="21"/>
        </w:rPr>
      </w:pPr>
    </w:p>
    <w:p w14:paraId="7A991A91" w14:textId="4A41303C" w:rsidR="00E8782D" w:rsidRPr="00591F5A" w:rsidRDefault="00E8782D" w:rsidP="00591F5A">
      <w:pPr>
        <w:ind w:left="360"/>
        <w:rPr>
          <w:color w:val="333333"/>
          <w:sz w:val="21"/>
          <w:szCs w:val="21"/>
        </w:rPr>
      </w:pPr>
      <w:r w:rsidRPr="001D3172">
        <w:rPr>
          <w:color w:val="333333"/>
          <w:sz w:val="21"/>
          <w:szCs w:val="21"/>
        </w:rPr>
        <w:t xml:space="preserve">Since not all packages have collection demand, we </w:t>
      </w:r>
      <w:r w:rsidR="00954701">
        <w:rPr>
          <w:color w:val="333333"/>
          <w:sz w:val="21"/>
          <w:szCs w:val="21"/>
        </w:rPr>
        <w:t>estimate that</w:t>
      </w:r>
      <w:r w:rsidRPr="00591F5A">
        <w:rPr>
          <w:color w:val="333333"/>
          <w:sz w:val="21"/>
          <w:szCs w:val="21"/>
        </w:rPr>
        <w:t xml:space="preserve"> the distribution market size is </w:t>
      </w:r>
      <w:r w:rsidR="00016C91">
        <w:rPr>
          <w:color w:val="333333"/>
          <w:sz w:val="21"/>
          <w:szCs w:val="21"/>
        </w:rPr>
        <w:t xml:space="preserve">in the </w:t>
      </w:r>
      <w:r w:rsidRPr="001D3172">
        <w:rPr>
          <w:color w:val="333333"/>
          <w:sz w:val="21"/>
          <w:szCs w:val="21"/>
        </w:rPr>
        <w:t>trillions. Take 1/5</w:t>
      </w:r>
      <w:r w:rsidRPr="00591F5A">
        <w:rPr>
          <w:color w:val="333333"/>
          <w:sz w:val="21"/>
          <w:szCs w:val="21"/>
        </w:rPr>
        <w:t xml:space="preserve"> </w:t>
      </w:r>
      <w:r w:rsidRPr="001D3172">
        <w:rPr>
          <w:color w:val="333333"/>
          <w:sz w:val="21"/>
          <w:szCs w:val="21"/>
        </w:rPr>
        <w:t>of the distribution volume as the demand for use,1/10</w:t>
      </w:r>
      <w:r w:rsidRPr="00591F5A">
        <w:rPr>
          <w:color w:val="333333"/>
          <w:sz w:val="21"/>
          <w:szCs w:val="21"/>
        </w:rPr>
        <w:t xml:space="preserve"> as the use price, we expect the entire collection market profit size </w:t>
      </w:r>
      <w:r w:rsidRPr="001D3172">
        <w:rPr>
          <w:color w:val="333333"/>
          <w:sz w:val="21"/>
          <w:szCs w:val="21"/>
        </w:rPr>
        <w:t>of 1</w:t>
      </w:r>
      <w:r w:rsidRPr="00591F5A">
        <w:rPr>
          <w:color w:val="333333"/>
          <w:sz w:val="21"/>
          <w:szCs w:val="21"/>
        </w:rPr>
        <w:t>0 to</w:t>
      </w:r>
      <w:r w:rsidRPr="001D3172">
        <w:rPr>
          <w:color w:val="333333"/>
          <w:sz w:val="21"/>
          <w:szCs w:val="21"/>
        </w:rPr>
        <w:t xml:space="preserve">100 </w:t>
      </w:r>
      <w:r w:rsidRPr="00591F5A">
        <w:rPr>
          <w:color w:val="333333"/>
          <w:sz w:val="21"/>
          <w:szCs w:val="21"/>
        </w:rPr>
        <w:t xml:space="preserve"> </w:t>
      </w:r>
      <w:r w:rsidRPr="001D3172">
        <w:rPr>
          <w:color w:val="333333"/>
          <w:sz w:val="21"/>
          <w:szCs w:val="21"/>
        </w:rPr>
        <w:t>Billions of USDs</w:t>
      </w:r>
      <w:r w:rsidRPr="00591F5A">
        <w:rPr>
          <w:color w:val="333333"/>
          <w:sz w:val="21"/>
          <w:szCs w:val="21"/>
        </w:rPr>
        <w:t xml:space="preserve"> </w:t>
      </w:r>
      <w:r w:rsidRPr="001D3172">
        <w:rPr>
          <w:color w:val="333333"/>
          <w:sz w:val="21"/>
          <w:szCs w:val="21"/>
        </w:rPr>
        <w:t xml:space="preserve">are around </w:t>
      </w:r>
      <w:r w:rsidR="00FC1452">
        <w:rPr>
          <w:color w:val="333333"/>
          <w:sz w:val="21"/>
          <w:szCs w:val="21"/>
        </w:rPr>
        <w:t>that</w:t>
      </w:r>
      <w:r w:rsidRPr="001D3172">
        <w:rPr>
          <w:color w:val="333333"/>
          <w:sz w:val="21"/>
          <w:szCs w:val="21"/>
        </w:rPr>
        <w:t xml:space="preserve"> every year. Market size can be</w:t>
      </w:r>
      <w:r w:rsidRPr="00591F5A">
        <w:rPr>
          <w:color w:val="333333"/>
          <w:sz w:val="21"/>
          <w:szCs w:val="21"/>
        </w:rPr>
        <w:t xml:space="preserve"> </w:t>
      </w:r>
      <w:r w:rsidRPr="001D3172">
        <w:rPr>
          <w:color w:val="333333"/>
          <w:sz w:val="21"/>
          <w:szCs w:val="21"/>
        </w:rPr>
        <w:t>derived from</w:t>
      </w:r>
      <w:r w:rsidRPr="00591F5A">
        <w:rPr>
          <w:color w:val="333333"/>
          <w:sz w:val="21"/>
          <w:szCs w:val="21"/>
        </w:rPr>
        <w:t xml:space="preserve"> the N</w:t>
      </w:r>
      <w:r w:rsidRPr="001D3172">
        <w:rPr>
          <w:color w:val="333333"/>
          <w:sz w:val="21"/>
          <w:szCs w:val="21"/>
        </w:rPr>
        <w:t>PV</w:t>
      </w:r>
      <w:r w:rsidRPr="00591F5A">
        <w:rPr>
          <w:color w:val="333333"/>
          <w:sz w:val="21"/>
          <w:szCs w:val="21"/>
        </w:rPr>
        <w:t xml:space="preserve"> formula</w:t>
      </w:r>
    </w:p>
    <w:p w14:paraId="6E711416" w14:textId="77777777" w:rsidR="00954701" w:rsidRPr="00591F5A" w:rsidRDefault="00954701" w:rsidP="00591F5A">
      <w:pPr>
        <w:ind w:left="360"/>
        <w:rPr>
          <w:color w:val="333333"/>
          <w:sz w:val="21"/>
          <w:szCs w:val="21"/>
        </w:rPr>
      </w:pPr>
    </w:p>
    <w:p w14:paraId="5E9D2216" w14:textId="77777777" w:rsidR="00E8782D" w:rsidRDefault="00E8782D" w:rsidP="00954701">
      <w:pPr>
        <w:ind w:left="360"/>
      </w:pPr>
    </w:p>
    <w:p w14:paraId="4D31981C" w14:textId="77777777" w:rsidR="00E8782D" w:rsidRDefault="00E8782D" w:rsidP="00954701">
      <w:pPr>
        <w:pStyle w:val="ListParagraph"/>
        <w:numPr>
          <w:ilvl w:val="0"/>
          <w:numId w:val="27"/>
        </w:numPr>
      </w:pPr>
      <w:r w:rsidRPr="00E8782D">
        <w:t>Industry Chain Analysis:</w:t>
      </w:r>
    </w:p>
    <w:p w14:paraId="02A53627" w14:textId="76B802C7" w:rsidR="00E8782D" w:rsidRDefault="00E8782D" w:rsidP="00954701">
      <w:pPr>
        <w:pStyle w:val="ListParagraph"/>
        <w:numPr>
          <w:ilvl w:val="0"/>
          <w:numId w:val="27"/>
        </w:numPr>
      </w:pPr>
      <w:r w:rsidRPr="00E8782D">
        <w:t xml:space="preserve">Analysis of the industrial chain of intelligent express </w:t>
      </w:r>
      <w:r w:rsidR="00084E49">
        <w:t>smart locker</w:t>
      </w:r>
      <w:r w:rsidRPr="00E8782D">
        <w:t xml:space="preserve"> industry</w:t>
      </w:r>
    </w:p>
    <w:tbl>
      <w:tblPr>
        <w:tblStyle w:val="TableGrid"/>
        <w:tblW w:w="0" w:type="auto"/>
        <w:tblLook w:val="04A0" w:firstRow="1" w:lastRow="0" w:firstColumn="1" w:lastColumn="0" w:noHBand="0" w:noVBand="1"/>
      </w:tblPr>
      <w:tblGrid>
        <w:gridCol w:w="1870"/>
        <w:gridCol w:w="1870"/>
        <w:gridCol w:w="1907"/>
        <w:gridCol w:w="1870"/>
        <w:gridCol w:w="1870"/>
      </w:tblGrid>
      <w:tr w:rsidR="00E8782D" w14:paraId="0927A476" w14:textId="77777777" w:rsidTr="004562E5">
        <w:tc>
          <w:tcPr>
            <w:tcW w:w="9350" w:type="dxa"/>
            <w:gridSpan w:val="5"/>
          </w:tcPr>
          <w:p w14:paraId="171B30B1" w14:textId="77777777" w:rsidR="00E8782D" w:rsidRDefault="00E8782D" w:rsidP="00954701">
            <w:pPr>
              <w:spacing w:line="240" w:lineRule="auto"/>
              <w:jc w:val="center"/>
            </w:pPr>
            <w:r>
              <w:t>Upstream raw materials</w:t>
            </w:r>
          </w:p>
        </w:tc>
      </w:tr>
      <w:tr w:rsidR="00E8782D" w14:paraId="42E83E24" w14:textId="77777777" w:rsidTr="004562E5">
        <w:tc>
          <w:tcPr>
            <w:tcW w:w="1870" w:type="dxa"/>
          </w:tcPr>
          <w:p w14:paraId="50DD0926" w14:textId="77777777" w:rsidR="00E8782D" w:rsidRDefault="00E8782D" w:rsidP="00954701">
            <w:pPr>
              <w:spacing w:line="240" w:lineRule="auto"/>
            </w:pPr>
            <w:r w:rsidRPr="00956007">
              <w:t>Steel</w:t>
            </w:r>
          </w:p>
        </w:tc>
        <w:tc>
          <w:tcPr>
            <w:tcW w:w="1870" w:type="dxa"/>
          </w:tcPr>
          <w:p w14:paraId="4AB4DF2E" w14:textId="77777777" w:rsidR="00E8782D" w:rsidRPr="00956007" w:rsidRDefault="00E8782D" w:rsidP="00954701">
            <w:pPr>
              <w:spacing w:line="240" w:lineRule="auto"/>
              <w:rPr>
                <w:rFonts w:ascii="SimSun" w:eastAsia="SimSun" w:hAnsi="SimSun" w:cs="SimSun"/>
              </w:rPr>
            </w:pPr>
            <w:r w:rsidRPr="00956007">
              <w:t>Electronic</w:t>
            </w:r>
          </w:p>
        </w:tc>
        <w:tc>
          <w:tcPr>
            <w:tcW w:w="1870" w:type="dxa"/>
          </w:tcPr>
          <w:p w14:paraId="17E2C287" w14:textId="77777777" w:rsidR="00E8782D" w:rsidRPr="00956007" w:rsidRDefault="00E8782D" w:rsidP="00954701">
            <w:pPr>
              <w:spacing w:line="240" w:lineRule="auto"/>
              <w:rPr>
                <w:rFonts w:ascii="SimSun" w:eastAsia="SimSun" w:hAnsi="SimSun" w:cs="SimSun"/>
              </w:rPr>
            </w:pPr>
            <w:r w:rsidRPr="00956007">
              <w:t>Display/monitoring devices</w:t>
            </w:r>
          </w:p>
        </w:tc>
        <w:tc>
          <w:tcPr>
            <w:tcW w:w="1870" w:type="dxa"/>
          </w:tcPr>
          <w:p w14:paraId="714D6E36" w14:textId="77777777" w:rsidR="00E8782D" w:rsidRPr="00956007" w:rsidRDefault="00E8782D" w:rsidP="00954701">
            <w:pPr>
              <w:spacing w:line="240" w:lineRule="auto"/>
              <w:rPr>
                <w:rFonts w:ascii="SimSun" w:eastAsia="SimSun" w:hAnsi="SimSun" w:cs="SimSun"/>
              </w:rPr>
            </w:pPr>
            <w:r w:rsidRPr="00956007">
              <w:t>Control your computer</w:t>
            </w:r>
          </w:p>
        </w:tc>
        <w:tc>
          <w:tcPr>
            <w:tcW w:w="1870" w:type="dxa"/>
          </w:tcPr>
          <w:p w14:paraId="4289FE29" w14:textId="77777777" w:rsidR="00E8782D" w:rsidRDefault="00E8782D" w:rsidP="00954701">
            <w:pPr>
              <w:spacing w:line="240" w:lineRule="auto"/>
            </w:pPr>
            <w:proofErr w:type="spellStart"/>
            <w:r>
              <w:t>Pcba</w:t>
            </w:r>
            <w:proofErr w:type="spellEnd"/>
          </w:p>
        </w:tc>
      </w:tr>
      <w:tr w:rsidR="00E8782D" w14:paraId="6500EA1A" w14:textId="77777777" w:rsidTr="004562E5">
        <w:tc>
          <w:tcPr>
            <w:tcW w:w="9350" w:type="dxa"/>
            <w:gridSpan w:val="5"/>
          </w:tcPr>
          <w:p w14:paraId="62A4BD59" w14:textId="77777777" w:rsidR="00E8782D" w:rsidRDefault="00E8782D" w:rsidP="00954701">
            <w:pPr>
              <w:spacing w:line="240" w:lineRule="auto"/>
              <w:jc w:val="center"/>
            </w:pPr>
            <w:r>
              <w:t>Midstream production</w:t>
            </w:r>
          </w:p>
        </w:tc>
      </w:tr>
      <w:tr w:rsidR="00E8782D" w14:paraId="717EA75B" w14:textId="77777777" w:rsidTr="004562E5">
        <w:tc>
          <w:tcPr>
            <w:tcW w:w="5610" w:type="dxa"/>
            <w:gridSpan w:val="3"/>
          </w:tcPr>
          <w:p w14:paraId="6F21E16D" w14:textId="0C4F9364" w:rsidR="00E8782D" w:rsidRPr="00956007" w:rsidRDefault="00E8782D" w:rsidP="00954701">
            <w:pPr>
              <w:spacing w:line="240" w:lineRule="auto"/>
              <w:rPr>
                <w:rFonts w:ascii="SimSun" w:eastAsia="SimSun" w:hAnsi="SimSun" w:cs="SimSun"/>
              </w:rPr>
            </w:pPr>
            <w:r w:rsidRPr="00956007">
              <w:t xml:space="preserve">Indoor smart </w:t>
            </w:r>
            <w:r w:rsidR="006A49F8">
              <w:t xml:space="preserve"> locker</w:t>
            </w:r>
          </w:p>
        </w:tc>
        <w:tc>
          <w:tcPr>
            <w:tcW w:w="3740" w:type="dxa"/>
            <w:gridSpan w:val="2"/>
          </w:tcPr>
          <w:p w14:paraId="01D207B7" w14:textId="63D629FC" w:rsidR="00E8782D" w:rsidRPr="00956007" w:rsidRDefault="00E8782D" w:rsidP="00954701">
            <w:pPr>
              <w:spacing w:line="240" w:lineRule="auto"/>
              <w:rPr>
                <w:rFonts w:ascii="SimSun" w:eastAsia="SimSun" w:hAnsi="SimSun" w:cs="SimSun"/>
              </w:rPr>
            </w:pPr>
            <w:r w:rsidRPr="00956007">
              <w:t xml:space="preserve">Outdoor Smart Express </w:t>
            </w:r>
            <w:r w:rsidR="00084E49">
              <w:t>Smart locker</w:t>
            </w:r>
          </w:p>
        </w:tc>
      </w:tr>
      <w:tr w:rsidR="00E8782D" w14:paraId="1F16E491" w14:textId="77777777" w:rsidTr="004562E5">
        <w:tc>
          <w:tcPr>
            <w:tcW w:w="9350" w:type="dxa"/>
            <w:gridSpan w:val="5"/>
          </w:tcPr>
          <w:p w14:paraId="22E750E3" w14:textId="77777777" w:rsidR="00E8782D" w:rsidRDefault="00E8782D" w:rsidP="00954701">
            <w:pPr>
              <w:spacing w:line="240" w:lineRule="auto"/>
              <w:jc w:val="center"/>
            </w:pPr>
            <w:r>
              <w:t>Downstream applications</w:t>
            </w:r>
          </w:p>
        </w:tc>
      </w:tr>
      <w:tr w:rsidR="00E8782D" w14:paraId="7FB3A11E" w14:textId="77777777" w:rsidTr="004562E5">
        <w:tc>
          <w:tcPr>
            <w:tcW w:w="1870" w:type="dxa"/>
          </w:tcPr>
          <w:p w14:paraId="4C4B48D2" w14:textId="77777777" w:rsidR="00E8782D" w:rsidRPr="00956007" w:rsidRDefault="00E8782D" w:rsidP="00954701">
            <w:pPr>
              <w:spacing w:line="240" w:lineRule="auto"/>
              <w:rPr>
                <w:rFonts w:ascii="SimSun" w:eastAsia="SimSun" w:hAnsi="SimSun" w:cs="SimSun"/>
              </w:rPr>
            </w:pPr>
            <w:r w:rsidRPr="00956007">
              <w:t>School</w:t>
            </w:r>
          </w:p>
        </w:tc>
        <w:tc>
          <w:tcPr>
            <w:tcW w:w="1870" w:type="dxa"/>
          </w:tcPr>
          <w:p w14:paraId="7F357854" w14:textId="77777777" w:rsidR="00E8782D" w:rsidRPr="00956007" w:rsidRDefault="00E8782D" w:rsidP="00954701">
            <w:pPr>
              <w:spacing w:line="240" w:lineRule="auto"/>
              <w:rPr>
                <w:rFonts w:ascii="SimSun" w:eastAsia="SimSun" w:hAnsi="SimSun" w:cs="SimSun"/>
              </w:rPr>
            </w:pPr>
            <w:r w:rsidRPr="00956007">
              <w:t>Residential buildings</w:t>
            </w:r>
          </w:p>
        </w:tc>
        <w:tc>
          <w:tcPr>
            <w:tcW w:w="1870" w:type="dxa"/>
          </w:tcPr>
          <w:p w14:paraId="415618C4" w14:textId="77777777" w:rsidR="00E8782D" w:rsidRPr="00956007" w:rsidRDefault="00E8782D" w:rsidP="00954701">
            <w:pPr>
              <w:spacing w:line="240" w:lineRule="auto"/>
              <w:rPr>
                <w:rFonts w:ascii="SimSun" w:eastAsia="SimSun" w:hAnsi="SimSun" w:cs="SimSun"/>
              </w:rPr>
            </w:pPr>
            <w:r w:rsidRPr="00956007">
              <w:t>Office</w:t>
            </w:r>
          </w:p>
        </w:tc>
        <w:tc>
          <w:tcPr>
            <w:tcW w:w="3740" w:type="dxa"/>
            <w:gridSpan w:val="2"/>
          </w:tcPr>
          <w:p w14:paraId="1F00E08F" w14:textId="77777777" w:rsidR="00E8782D" w:rsidRPr="00956007" w:rsidRDefault="00E8782D" w:rsidP="00954701">
            <w:pPr>
              <w:spacing w:line="240" w:lineRule="auto"/>
              <w:rPr>
                <w:rFonts w:ascii="SimSun" w:eastAsia="SimSun" w:hAnsi="SimSun" w:cs="SimSun"/>
              </w:rPr>
            </w:pPr>
            <w:r w:rsidRPr="00956007">
              <w:t>Supermarket</w:t>
            </w:r>
          </w:p>
        </w:tc>
      </w:tr>
    </w:tbl>
    <w:p w14:paraId="592D4638" w14:textId="77777777" w:rsidR="00E8782D" w:rsidRPr="00E8782D" w:rsidRDefault="00E8782D" w:rsidP="00954701"/>
    <w:p w14:paraId="0F5B253F" w14:textId="6BE8A9D5" w:rsidR="00A05660" w:rsidRPr="00A05660" w:rsidRDefault="00A05660" w:rsidP="00904ECB">
      <w:pPr>
        <w:shd w:val="clear" w:color="auto" w:fill="FFFFFF"/>
        <w:ind w:firstLine="360"/>
        <w:rPr>
          <w:rFonts w:ascii="Arial" w:eastAsia="Times New Roman" w:hAnsi="Arial" w:cs="Arial"/>
          <w:color w:val="333333"/>
          <w:sz w:val="21"/>
          <w:szCs w:val="21"/>
        </w:rPr>
      </w:pPr>
      <w:r w:rsidRPr="00A05660">
        <w:rPr>
          <w:b/>
          <w:bCs/>
          <w:color w:val="333333"/>
          <w:sz w:val="21"/>
          <w:szCs w:val="21"/>
        </w:rPr>
        <w:t>Part 6 Marketing Strategy</w:t>
      </w:r>
    </w:p>
    <w:p w14:paraId="36B0AAA5" w14:textId="5AF52F8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rPr>
        <w:t>The composition of the cost of product sales and the basis for the formulation of sales price:</w:t>
      </w:r>
    </w:p>
    <w:p w14:paraId="328F3DBB" w14:textId="5AA5A2C8"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rPr>
        <w:t>Products have developed a competitive advantage in the market related to what factors (e.g. same cost but low sales price, low cost to form sales advantage, and product performance,</w:t>
      </w:r>
      <w:r>
        <w:t xml:space="preserve"> </w:t>
      </w:r>
      <w:r w:rsidRPr="003B6B0D">
        <w:rPr>
          <w:color w:val="333333"/>
          <w:sz w:val="21"/>
          <w:szCs w:val="21"/>
        </w:rPr>
        <w:t>brand, sales channels better than competitors, etc.):</w:t>
      </w:r>
    </w:p>
    <w:p w14:paraId="694AADB7" w14:textId="77777777" w:rsidR="003B6B0D" w:rsidRPr="00954701" w:rsidRDefault="003B6B0D" w:rsidP="003B6B0D">
      <w:pPr>
        <w:shd w:val="clear" w:color="auto" w:fill="FFFFFF"/>
        <w:ind w:right="150"/>
        <w:jc w:val="both"/>
        <w:rPr>
          <w:rFonts w:ascii="Microsoft YaHei" w:eastAsia="Microsoft YaHei" w:hAnsi="Microsoft YaHei" w:cs="Microsoft YaHei"/>
          <w:color w:val="333333"/>
          <w:sz w:val="21"/>
          <w:szCs w:val="21"/>
        </w:rPr>
      </w:pPr>
    </w:p>
    <w:p w14:paraId="3C3FF4D8" w14:textId="14066E42" w:rsidR="00A05660" w:rsidRPr="003B6B0D" w:rsidRDefault="00A05660"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rPr>
        <w:t>Strategies and implementation</w:t>
      </w:r>
      <w:r>
        <w:t xml:space="preserve"> in establishing sales networks, sales channels, setting up </w:t>
      </w:r>
      <w:r w:rsidRPr="003B6B0D">
        <w:rPr>
          <w:color w:val="333333"/>
          <w:sz w:val="21"/>
          <w:szCs w:val="21"/>
        </w:rPr>
        <w:t>agents, distributors:</w:t>
      </w:r>
      <w:r>
        <w:t xml:space="preserve">   </w:t>
      </w:r>
    </w:p>
    <w:p w14:paraId="7CA0C800" w14:textId="4B46D188" w:rsidR="00A05660" w:rsidRPr="003B6B0D" w:rsidRDefault="004A6A7D" w:rsidP="003B6B0D">
      <w:pPr>
        <w:pStyle w:val="ListParagraph"/>
        <w:numPr>
          <w:ilvl w:val="0"/>
          <w:numId w:val="83"/>
        </w:numPr>
        <w:shd w:val="clear" w:color="auto" w:fill="FFFFFF"/>
        <w:tabs>
          <w:tab w:val="clear" w:pos="720"/>
          <w:tab w:val="num" w:pos="360"/>
        </w:tabs>
        <w:ind w:left="360" w:right="150"/>
        <w:jc w:val="both"/>
        <w:rPr>
          <w:rFonts w:ascii="Microsoft YaHei" w:eastAsia="Microsoft YaHei" w:hAnsi="Microsoft YaHei" w:cs="Microsoft YaHei"/>
          <w:color w:val="333333"/>
          <w:sz w:val="21"/>
          <w:szCs w:val="21"/>
        </w:rPr>
      </w:pPr>
      <w:r w:rsidRPr="003B6B0D">
        <w:rPr>
          <w:color w:val="333333"/>
          <w:sz w:val="21"/>
          <w:szCs w:val="21"/>
        </w:rPr>
        <w:t xml:space="preserve">Strategies </w:t>
      </w:r>
      <w:r>
        <w:t>and</w:t>
      </w:r>
      <w:r w:rsidR="00A05660" w:rsidRPr="003B6B0D">
        <w:rPr>
          <w:color w:val="333333"/>
          <w:sz w:val="21"/>
          <w:szCs w:val="21"/>
        </w:rPr>
        <w:t xml:space="preserve"> implementation s</w:t>
      </w:r>
      <w:r w:rsidR="00A05660">
        <w:t xml:space="preserve"> </w:t>
      </w:r>
    </w:p>
    <w:p w14:paraId="32747C98" w14:textId="31944527" w:rsidR="009A0459"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rPr>
        <w:t xml:space="preserve">The company plans to take some courier companies' business and lay a certain amount of </w:t>
      </w:r>
      <w:r w:rsidR="00084E49">
        <w:rPr>
          <w:color w:val="333333"/>
          <w:sz w:val="21"/>
          <w:szCs w:val="21"/>
        </w:rPr>
        <w:t>smart locker</w:t>
      </w:r>
      <w:r w:rsidR="003641A4">
        <w:rPr>
          <w:color w:val="333333"/>
          <w:sz w:val="21"/>
          <w:szCs w:val="21"/>
        </w:rPr>
        <w:t>s by word of mouth advertising</w:t>
      </w:r>
      <w:r>
        <w:rPr>
          <w:color w:val="333333"/>
          <w:sz w:val="21"/>
          <w:szCs w:val="21"/>
        </w:rPr>
        <w:t xml:space="preserve">, and traditional media </w:t>
      </w:r>
      <w:r w:rsidR="003641A4">
        <w:rPr>
          <w:color w:val="333333"/>
          <w:sz w:val="21"/>
          <w:szCs w:val="21"/>
        </w:rPr>
        <w:t>advertising channels</w:t>
      </w:r>
    </w:p>
    <w:p w14:paraId="3F25976B" w14:textId="6E09652B" w:rsidR="00A05660" w:rsidRPr="00A57581" w:rsidRDefault="00A05660" w:rsidP="00954701">
      <w:pPr>
        <w:numPr>
          <w:ilvl w:val="0"/>
          <w:numId w:val="31"/>
        </w:numPr>
        <w:shd w:val="clear" w:color="auto" w:fill="FFFFFF"/>
        <w:ind w:left="300" w:right="150"/>
        <w:rPr>
          <w:rFonts w:ascii="Arial" w:eastAsia="Times New Roman" w:hAnsi="Arial" w:cs="Arial"/>
          <w:color w:val="333333"/>
          <w:sz w:val="21"/>
          <w:szCs w:val="21"/>
        </w:rPr>
      </w:pPr>
      <w:r w:rsidRPr="00A05660">
        <w:rPr>
          <w:color w:val="333333"/>
          <w:sz w:val="21"/>
          <w:szCs w:val="21"/>
        </w:rPr>
        <w:t>Strategies and implementation of product sales prices:</w:t>
      </w:r>
    </w:p>
    <w:p w14:paraId="6D8B2399" w14:textId="77777777" w:rsidR="00A57581" w:rsidRPr="00591F5A" w:rsidRDefault="00A57581" w:rsidP="00954701">
      <w:pPr>
        <w:rPr>
          <w:color w:val="333333"/>
          <w:sz w:val="21"/>
          <w:szCs w:val="21"/>
        </w:rPr>
      </w:pPr>
      <w:r w:rsidRPr="00591F5A">
        <w:rPr>
          <w:color w:val="333333"/>
          <w:sz w:val="21"/>
          <w:szCs w:val="21"/>
        </w:rPr>
        <w:t>Due to the unique strategic significance of the pickup box. It corresponds to a variety of profit models.</w:t>
      </w:r>
    </w:p>
    <w:p w14:paraId="0DE18A57"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rPr>
        <w:t>Charge mode</w:t>
      </w:r>
    </w:p>
    <w:p w14:paraId="2084E96C"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rPr>
        <w:t>Drain mode</w:t>
      </w:r>
    </w:p>
    <w:p w14:paraId="25FBA875"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rPr>
        <w:t>Ad mode</w:t>
      </w:r>
    </w:p>
    <w:p w14:paraId="427A4A46" w14:textId="77777777" w:rsidR="00A57581" w:rsidRPr="001D3172" w:rsidRDefault="00A57581" w:rsidP="00954701">
      <w:pPr>
        <w:pStyle w:val="ListParagraph"/>
        <w:numPr>
          <w:ilvl w:val="0"/>
          <w:numId w:val="82"/>
        </w:numPr>
        <w:spacing w:after="200"/>
        <w:rPr>
          <w:rFonts w:ascii="Microsoft YaHei" w:eastAsia="Microsoft YaHei" w:hAnsi="Microsoft YaHei" w:cs="Microsoft YaHei"/>
          <w:color w:val="333333"/>
          <w:sz w:val="21"/>
          <w:szCs w:val="21"/>
        </w:rPr>
      </w:pPr>
      <w:r w:rsidRPr="001D3172">
        <w:rPr>
          <w:color w:val="333333"/>
          <w:sz w:val="21"/>
          <w:szCs w:val="21"/>
        </w:rPr>
        <w:t>Mixed mode</w:t>
      </w:r>
    </w:p>
    <w:p w14:paraId="68803AFD" w14:textId="77777777" w:rsidR="00A57581" w:rsidRDefault="00A57581" w:rsidP="00954701"/>
    <w:p w14:paraId="1A63FAC4" w14:textId="77777777" w:rsidR="00A57581" w:rsidRDefault="00A57581" w:rsidP="00954701">
      <w:r>
        <w:t>Charge mode:</w:t>
      </w:r>
    </w:p>
    <w:p w14:paraId="0897F88A"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rPr>
        <w:t>Charges are charged from the shipping fee based on the size of the box used, and if the overdue transfer is charged from the recipient.</w:t>
      </w:r>
    </w:p>
    <w:p w14:paraId="4926769C"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rPr>
        <w:lastRenderedPageBreak/>
        <w:t>Charges are divided into:</w:t>
      </w:r>
    </w:p>
    <w:tbl>
      <w:tblPr>
        <w:tblStyle w:val="TableGrid"/>
        <w:tblW w:w="0" w:type="auto"/>
        <w:tblLook w:val="04A0" w:firstRow="1" w:lastRow="0" w:firstColumn="1" w:lastColumn="0" w:noHBand="0" w:noVBand="1"/>
      </w:tblPr>
      <w:tblGrid>
        <w:gridCol w:w="2689"/>
        <w:gridCol w:w="1985"/>
        <w:gridCol w:w="2338"/>
        <w:gridCol w:w="2338"/>
      </w:tblGrid>
      <w:tr w:rsidR="00A57581" w:rsidRPr="001D3172" w14:paraId="4B56A62B" w14:textId="77777777" w:rsidTr="004562E5">
        <w:tc>
          <w:tcPr>
            <w:tcW w:w="2689" w:type="dxa"/>
          </w:tcPr>
          <w:p w14:paraId="63A12C84"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Boxes (individuals)/fees(CAD)</w:t>
            </w:r>
          </w:p>
        </w:tc>
        <w:tc>
          <w:tcPr>
            <w:tcW w:w="1985" w:type="dxa"/>
          </w:tcPr>
          <w:p w14:paraId="3935A8BB"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Small</w:t>
            </w:r>
          </w:p>
        </w:tc>
        <w:tc>
          <w:tcPr>
            <w:tcW w:w="2338" w:type="dxa"/>
          </w:tcPr>
          <w:p w14:paraId="5A96F389"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In</w:t>
            </w:r>
          </w:p>
        </w:tc>
        <w:tc>
          <w:tcPr>
            <w:tcW w:w="2338" w:type="dxa"/>
          </w:tcPr>
          <w:p w14:paraId="6C09B44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Big</w:t>
            </w:r>
          </w:p>
        </w:tc>
      </w:tr>
      <w:tr w:rsidR="00A57581" w:rsidRPr="001D3172" w14:paraId="08B60651" w14:textId="77777777" w:rsidTr="004562E5">
        <w:tc>
          <w:tcPr>
            <w:tcW w:w="2689" w:type="dxa"/>
          </w:tcPr>
          <w:p w14:paraId="5631A273" w14:textId="4BF6FE21"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rPr>
              <w:t>Price</w:t>
            </w:r>
          </w:p>
        </w:tc>
        <w:tc>
          <w:tcPr>
            <w:tcW w:w="1985" w:type="dxa"/>
          </w:tcPr>
          <w:p w14:paraId="49320605"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0.99</w:t>
            </w:r>
          </w:p>
        </w:tc>
        <w:tc>
          <w:tcPr>
            <w:tcW w:w="2338" w:type="dxa"/>
          </w:tcPr>
          <w:p w14:paraId="1F1DCB67"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1.49</w:t>
            </w:r>
          </w:p>
        </w:tc>
        <w:tc>
          <w:tcPr>
            <w:tcW w:w="2338" w:type="dxa"/>
          </w:tcPr>
          <w:p w14:paraId="5511033C"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3.99</w:t>
            </w:r>
          </w:p>
        </w:tc>
      </w:tr>
      <w:tr w:rsidR="00A57581" w:rsidRPr="001D3172" w14:paraId="7D0E2C57" w14:textId="77777777" w:rsidTr="004562E5">
        <w:tc>
          <w:tcPr>
            <w:tcW w:w="2689" w:type="dxa"/>
          </w:tcPr>
          <w:p w14:paraId="4A1D0C05" w14:textId="3861478D" w:rsidR="00A57581" w:rsidRPr="001D3172" w:rsidRDefault="00954701" w:rsidP="00954701">
            <w:pPr>
              <w:spacing w:line="240" w:lineRule="auto"/>
              <w:rPr>
                <w:rFonts w:ascii="Microsoft YaHei" w:eastAsia="Microsoft YaHei" w:hAnsi="Microsoft YaHei" w:cs="Microsoft YaHei"/>
                <w:color w:val="333333"/>
                <w:sz w:val="21"/>
                <w:szCs w:val="21"/>
              </w:rPr>
            </w:pPr>
            <w:r>
              <w:rPr>
                <w:color w:val="333333"/>
                <w:sz w:val="21"/>
                <w:szCs w:val="21"/>
              </w:rPr>
              <w:t xml:space="preserve">Discounted price (during the </w:t>
            </w:r>
            <w:r w:rsidR="00A57581" w:rsidRPr="001D3172">
              <w:rPr>
                <w:color w:val="333333"/>
                <w:sz w:val="21"/>
                <w:szCs w:val="21"/>
              </w:rPr>
              <w:t>offer)</w:t>
            </w:r>
            <w:r>
              <w:t xml:space="preserve"> </w:t>
            </w:r>
            <w:r>
              <w:rPr>
                <w:color w:val="333333"/>
                <w:sz w:val="21"/>
                <w:szCs w:val="21"/>
              </w:rPr>
              <w:t>prepaid</w:t>
            </w:r>
          </w:p>
        </w:tc>
        <w:tc>
          <w:tcPr>
            <w:tcW w:w="1985" w:type="dxa"/>
          </w:tcPr>
          <w:p w14:paraId="5762F74E"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0.49</w:t>
            </w:r>
          </w:p>
        </w:tc>
        <w:tc>
          <w:tcPr>
            <w:tcW w:w="2338" w:type="dxa"/>
          </w:tcPr>
          <w:p w14:paraId="0AB63CDD"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0.99</w:t>
            </w:r>
          </w:p>
        </w:tc>
        <w:tc>
          <w:tcPr>
            <w:tcW w:w="2338" w:type="dxa"/>
          </w:tcPr>
          <w:p w14:paraId="0C498F61" w14:textId="77777777" w:rsidR="00A57581" w:rsidRPr="001D3172" w:rsidRDefault="00A57581" w:rsidP="00954701">
            <w:pPr>
              <w:spacing w:line="240" w:lineRule="auto"/>
              <w:rPr>
                <w:rFonts w:ascii="Microsoft YaHei" w:eastAsia="Microsoft YaHei" w:hAnsi="Microsoft YaHei" w:cs="Microsoft YaHei"/>
                <w:color w:val="333333"/>
                <w:sz w:val="21"/>
                <w:szCs w:val="21"/>
              </w:rPr>
            </w:pPr>
            <w:r w:rsidRPr="001D3172">
              <w:rPr>
                <w:color w:val="333333"/>
                <w:sz w:val="21"/>
                <w:szCs w:val="21"/>
              </w:rPr>
              <w:t>2.49</w:t>
            </w:r>
          </w:p>
        </w:tc>
      </w:tr>
    </w:tbl>
    <w:p w14:paraId="23C7F6F9" w14:textId="77777777" w:rsidR="00A57581" w:rsidRPr="001D3172" w:rsidRDefault="00A57581" w:rsidP="00954701">
      <w:pPr>
        <w:rPr>
          <w:rFonts w:ascii="Microsoft YaHei" w:eastAsia="Microsoft YaHei" w:hAnsi="Microsoft YaHei" w:cs="Microsoft YaHei"/>
          <w:color w:val="333333"/>
          <w:sz w:val="21"/>
          <w:szCs w:val="21"/>
        </w:rPr>
      </w:pPr>
    </w:p>
    <w:p w14:paraId="495A818D" w14:textId="77777777" w:rsidR="00A57581" w:rsidRDefault="00A57581" w:rsidP="00954701"/>
    <w:p w14:paraId="3028E8EC" w14:textId="77777777" w:rsidR="00A57581" w:rsidRPr="007250BC" w:rsidRDefault="00A57581" w:rsidP="00954701">
      <w:pPr>
        <w:rPr>
          <w:highlight w:val="yellow"/>
        </w:rPr>
      </w:pPr>
      <w:r w:rsidRPr="007250BC">
        <w:rPr>
          <w:highlight w:val="yellow"/>
        </w:rPr>
        <w:t>Drain mode:</w:t>
      </w:r>
    </w:p>
    <w:p w14:paraId="2C7C7263" w14:textId="77777777" w:rsidR="00A57581" w:rsidRPr="007250BC" w:rsidRDefault="00A57581" w:rsidP="00954701">
      <w:pPr>
        <w:rPr>
          <w:color w:val="333333"/>
          <w:sz w:val="21"/>
          <w:szCs w:val="21"/>
          <w:highlight w:val="yellow"/>
        </w:rPr>
      </w:pPr>
      <w:r w:rsidRPr="007250BC">
        <w:rPr>
          <w:color w:val="333333"/>
          <w:sz w:val="21"/>
          <w:szCs w:val="21"/>
          <w:highlight w:val="yellow"/>
        </w:rPr>
        <w:t>As the last level of goods to reach the user's hands, through the development of follow-up shopping malls and ancillary services to make a profit. As the only security service provider that can pick up late, you can also think of a logistics company or a mall to provide appropriate opportunities for cooperation.</w:t>
      </w:r>
    </w:p>
    <w:p w14:paraId="3D3D12D6" w14:textId="77777777" w:rsidR="00A57581" w:rsidRPr="00591F5A" w:rsidRDefault="00A57581" w:rsidP="00954701">
      <w:pPr>
        <w:rPr>
          <w:color w:val="333333"/>
          <w:sz w:val="21"/>
          <w:szCs w:val="21"/>
        </w:rPr>
      </w:pPr>
      <w:r w:rsidRPr="007250BC">
        <w:rPr>
          <w:color w:val="333333"/>
          <w:sz w:val="21"/>
          <w:szCs w:val="21"/>
          <w:highlight w:val="yellow"/>
        </w:rPr>
        <w:t>Promotional costs and shop profits, in improving profit margins at the same time can improve the use of the box.</w:t>
      </w:r>
    </w:p>
    <w:p w14:paraId="6B087188" w14:textId="77777777" w:rsidR="00A57581" w:rsidRPr="00591F5A" w:rsidRDefault="00A57581" w:rsidP="00954701">
      <w:pPr>
        <w:rPr>
          <w:color w:val="333333"/>
          <w:sz w:val="21"/>
          <w:szCs w:val="21"/>
        </w:rPr>
      </w:pPr>
    </w:p>
    <w:p w14:paraId="3DF86DC9" w14:textId="77777777" w:rsidR="00A57581" w:rsidRPr="00F042EE" w:rsidRDefault="00A57581" w:rsidP="00954701">
      <w:r w:rsidRPr="00F042EE">
        <w:t>Ad mode:</w:t>
      </w:r>
    </w:p>
    <w:p w14:paraId="7E9889C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rPr>
        <w:t>Box ads and software ads can be used as a fee-paying entry</w:t>
      </w:r>
    </w:p>
    <w:p w14:paraId="3CEA0490" w14:textId="63A716A9"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rPr>
        <w:t>Advertising costs are estimated at$10 to$30</w:t>
      </w:r>
      <w:r>
        <w:t xml:space="preserve"> per day per box, and advertising revenue for a single box is </w:t>
      </w:r>
      <w:r w:rsidRPr="001D3172">
        <w:rPr>
          <w:color w:val="333333"/>
          <w:sz w:val="21"/>
          <w:szCs w:val="21"/>
        </w:rPr>
        <w:t>estimated to be $3,650to$7,300</w:t>
      </w:r>
      <w:r>
        <w:t xml:space="preserve"> per year</w:t>
      </w:r>
    </w:p>
    <w:p w14:paraId="78BDD290" w14:textId="77777777" w:rsidR="00A57581" w:rsidRPr="001D3172" w:rsidRDefault="00A57581" w:rsidP="00954701">
      <w:pPr>
        <w:rPr>
          <w:rFonts w:ascii="Microsoft YaHei" w:eastAsia="Microsoft YaHei" w:hAnsi="Microsoft YaHei" w:cs="Microsoft YaHei"/>
          <w:color w:val="333333"/>
          <w:sz w:val="21"/>
          <w:szCs w:val="21"/>
        </w:rPr>
      </w:pPr>
    </w:p>
    <w:p w14:paraId="2543DEBE" w14:textId="77777777" w:rsidR="00A57581" w:rsidRPr="00F042EE" w:rsidRDefault="00A57581" w:rsidP="00954701">
      <w:r w:rsidRPr="00F042EE">
        <w:t>Mixed mode (consider using):</w:t>
      </w:r>
    </w:p>
    <w:p w14:paraId="37C4DF63" w14:textId="77777777" w:rsidR="00A57581" w:rsidRPr="001D3172" w:rsidRDefault="00A57581" w:rsidP="00954701">
      <w:pPr>
        <w:rPr>
          <w:rFonts w:ascii="Microsoft YaHei" w:eastAsia="Microsoft YaHei" w:hAnsi="Microsoft YaHei" w:cs="Microsoft YaHei"/>
          <w:color w:val="333333"/>
          <w:sz w:val="21"/>
          <w:szCs w:val="21"/>
        </w:rPr>
      </w:pPr>
      <w:r w:rsidRPr="001D3172">
        <w:rPr>
          <w:color w:val="333333"/>
          <w:sz w:val="21"/>
          <w:szCs w:val="21"/>
        </w:rPr>
        <w:t>Mix the above patterns</w:t>
      </w:r>
    </w:p>
    <w:p w14:paraId="797B13D6" w14:textId="77777777" w:rsidR="00A57581" w:rsidRPr="00A05660" w:rsidRDefault="00A57581" w:rsidP="00954701">
      <w:pPr>
        <w:shd w:val="clear" w:color="auto" w:fill="FFFFFF"/>
        <w:ind w:left="300" w:right="150"/>
        <w:rPr>
          <w:rFonts w:ascii="Arial" w:eastAsia="Times New Roman" w:hAnsi="Arial" w:cs="Arial"/>
          <w:color w:val="333333"/>
          <w:sz w:val="21"/>
          <w:szCs w:val="21"/>
        </w:rPr>
      </w:pPr>
    </w:p>
    <w:p w14:paraId="202EC19C" w14:textId="16BAB3EE" w:rsidR="00A05660" w:rsidRPr="00F042EE" w:rsidRDefault="00A05660" w:rsidP="00954701">
      <w:pPr>
        <w:numPr>
          <w:ilvl w:val="0"/>
          <w:numId w:val="32"/>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Strategies and implementation in building a good sales force:</w:t>
      </w:r>
    </w:p>
    <w:p w14:paraId="13957892" w14:textId="72174778" w:rsidR="00A57581" w:rsidRPr="00A05660" w:rsidRDefault="00A57581" w:rsidP="00954701">
      <w:pPr>
        <w:shd w:val="clear" w:color="auto" w:fill="FFFFFF"/>
        <w:ind w:left="300" w:right="150"/>
        <w:rPr>
          <w:rFonts w:ascii="Arial" w:eastAsia="Times New Roman" w:hAnsi="Arial" w:cs="Arial"/>
          <w:color w:val="333333"/>
          <w:sz w:val="21"/>
          <w:szCs w:val="21"/>
        </w:rPr>
      </w:pPr>
      <w:r>
        <w:rPr>
          <w:color w:val="333333"/>
          <w:sz w:val="21"/>
          <w:szCs w:val="21"/>
        </w:rPr>
        <w:t>The sales team will still follow the traditional base salary increase strategy and reserve room for the increase in positions to motivate employees through business metrics.</w:t>
      </w:r>
    </w:p>
    <w:p w14:paraId="3CC63A11" w14:textId="77777777" w:rsidR="00A05660" w:rsidRPr="00F042EE" w:rsidRDefault="00A05660" w:rsidP="00954701">
      <w:pPr>
        <w:numPr>
          <w:ilvl w:val="0"/>
          <w:numId w:val="33"/>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Strategy and implementation of product after-sales service:</w:t>
      </w:r>
    </w:p>
    <w:p w14:paraId="47D9BA77" w14:textId="3DC9DC5E" w:rsidR="00A57581" w:rsidRPr="00954701" w:rsidRDefault="00A57581"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rPr>
        <w:t>After-sales planning use of the product</w:t>
      </w:r>
    </w:p>
    <w:p w14:paraId="1BAE6117" w14:textId="0417E0B6" w:rsidR="00A05660" w:rsidRPr="00F042EE" w:rsidRDefault="00A05660" w:rsidP="00954701">
      <w:pPr>
        <w:numPr>
          <w:ilvl w:val="0"/>
          <w:numId w:val="34"/>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Other aspects of strategy and implementation:</w:t>
      </w:r>
    </w:p>
    <w:p w14:paraId="23146270"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0BCF6AB4" w14:textId="60111EA1" w:rsidR="00A05660" w:rsidRPr="00F042EE" w:rsidRDefault="00A05660" w:rsidP="00954701">
      <w:pPr>
        <w:numPr>
          <w:ilvl w:val="0"/>
          <w:numId w:val="3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What incentives to adopt for the sales force:</w:t>
      </w:r>
    </w:p>
    <w:p w14:paraId="0BD0EC52" w14:textId="77777777" w:rsidR="00A57581" w:rsidRPr="00A05660" w:rsidRDefault="00A57581" w:rsidP="00F042EE">
      <w:pPr>
        <w:shd w:val="clear" w:color="auto" w:fill="FFFFFF"/>
        <w:ind w:left="300" w:right="150"/>
        <w:rPr>
          <w:rFonts w:ascii="Arial" w:eastAsia="Times New Roman" w:hAnsi="Arial" w:cs="Arial"/>
          <w:color w:val="333333"/>
          <w:sz w:val="21"/>
          <w:szCs w:val="21"/>
        </w:rPr>
      </w:pPr>
    </w:p>
    <w:p w14:paraId="2F3D2979" w14:textId="6CED178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rPr>
        <w:t xml:space="preserve">　　</w:t>
      </w:r>
      <w:r w:rsidRPr="00A05660">
        <w:rPr>
          <w:b/>
          <w:bCs/>
          <w:color w:val="333333"/>
          <w:sz w:val="21"/>
          <w:szCs w:val="21"/>
        </w:rPr>
        <w:t xml:space="preserve">Part VII </w:t>
      </w:r>
      <w:r w:rsidR="00954701">
        <w:rPr>
          <w:b/>
          <w:bCs/>
          <w:color w:val="333333"/>
          <w:sz w:val="21"/>
          <w:szCs w:val="21"/>
        </w:rPr>
        <w:t>Service Process</w:t>
      </w:r>
    </w:p>
    <w:p w14:paraId="638C8F43" w14:textId="7F100BE7" w:rsidR="00A05660" w:rsidRPr="00F042EE" w:rsidRDefault="00A05660" w:rsidP="00954701">
      <w:pPr>
        <w:numPr>
          <w:ilvl w:val="0"/>
          <w:numId w:val="40"/>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Brief lying about the service process:</w:t>
      </w:r>
    </w:p>
    <w:p w14:paraId="34A290F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First, the mail</w:t>
      </w:r>
    </w:p>
    <w:p w14:paraId="5B9F3ACD"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1. Online order to fill in the mail information (WeChat/Alipay/Pay/APP)</w:t>
      </w:r>
    </w:p>
    <w:p w14:paraId="069FAEBB" w14:textId="379541C4"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 xml:space="preserve">2. Sweep to the </w:t>
      </w:r>
      <w:r w:rsidR="00084E49">
        <w:rPr>
          <w:color w:val="333333"/>
          <w:sz w:val="21"/>
          <w:szCs w:val="21"/>
        </w:rPr>
        <w:t>smart locker</w:t>
      </w:r>
      <w:r w:rsidRPr="00A22ACC">
        <w:rPr>
          <w:color w:val="333333"/>
          <w:sz w:val="21"/>
          <w:szCs w:val="21"/>
        </w:rPr>
        <w:t>/enter the mail code</w:t>
      </w:r>
    </w:p>
    <w:p w14:paraId="36FEF0C2"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3. Pay shipping out-of-the-box delivery</w:t>
      </w:r>
    </w:p>
    <w:p w14:paraId="6D671E7C"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4. Courier pick-up printed goods bill</w:t>
      </w:r>
    </w:p>
    <w:p w14:paraId="28097D5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5. Delivery</w:t>
      </w:r>
    </w:p>
    <w:p w14:paraId="0F1A9461" w14:textId="7E6A41CA" w:rsidR="009A0459" w:rsidRPr="009A0459" w:rsidRDefault="009A0459" w:rsidP="00954701">
      <w:pPr>
        <w:pStyle w:val="ListParagraph"/>
        <w:numPr>
          <w:ilvl w:val="0"/>
          <w:numId w:val="40"/>
        </w:numPr>
        <w:rPr>
          <w:rFonts w:ascii="Times New Roman" w:eastAsia="Times New Roman" w:hAnsi="Times New Roman" w:cs="Times New Roman"/>
        </w:rPr>
      </w:pPr>
    </w:p>
    <w:p w14:paraId="09BB0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Second, pick-up</w:t>
      </w:r>
    </w:p>
    <w:p w14:paraId="6705D36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1. Courier selects the corresponding size of the goods</w:t>
      </w:r>
    </w:p>
    <w:p w14:paraId="658C8C7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2. Scan the bill of lading</w:t>
      </w:r>
    </w:p>
    <w:p w14:paraId="5BF63801"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3. Enter your phone number</w:t>
      </w:r>
    </w:p>
    <w:p w14:paraId="0FCF58BB"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4. Put in the box out of the box</w:t>
      </w:r>
    </w:p>
    <w:p w14:paraId="208BB3A9"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lastRenderedPageBreak/>
        <w:t>5. Trigger WeChat/SMS messages</w:t>
      </w:r>
    </w:p>
    <w:p w14:paraId="2A7816F0" w14:textId="77777777" w:rsidR="009A0459" w:rsidRPr="00A22ACC" w:rsidRDefault="009A0459" w:rsidP="00954701">
      <w:pPr>
        <w:pStyle w:val="ListParagraph"/>
        <w:numPr>
          <w:ilvl w:val="0"/>
          <w:numId w:val="40"/>
        </w:numPr>
        <w:rPr>
          <w:rFonts w:ascii="Microsoft YaHei" w:eastAsia="Microsoft YaHei" w:hAnsi="Microsoft YaHei" w:cs="Microsoft YaHei"/>
          <w:color w:val="333333"/>
          <w:sz w:val="21"/>
          <w:szCs w:val="21"/>
        </w:rPr>
      </w:pPr>
      <w:r w:rsidRPr="00A22ACC">
        <w:rPr>
          <w:color w:val="333333"/>
          <w:sz w:val="21"/>
          <w:szCs w:val="21"/>
        </w:rPr>
        <w:t>6. Scan/Enter pickup code Take out the express</w:t>
      </w:r>
    </w:p>
    <w:p w14:paraId="5C14C609" w14:textId="6324309F" w:rsidR="009A0459" w:rsidRPr="009A0459" w:rsidRDefault="009A0459" w:rsidP="00954701">
      <w:pPr>
        <w:pStyle w:val="ListParagraph"/>
        <w:numPr>
          <w:ilvl w:val="0"/>
          <w:numId w:val="40"/>
        </w:numPr>
        <w:rPr>
          <w:rFonts w:ascii="Times New Roman" w:eastAsia="Times New Roman" w:hAnsi="Times New Roman" w:cs="Times New Roman"/>
        </w:rPr>
      </w:pPr>
    </w:p>
    <w:p w14:paraId="23FE20BC" w14:textId="77777777" w:rsidR="009A0459" w:rsidRPr="009A0459" w:rsidRDefault="009A0459" w:rsidP="00954701">
      <w:pPr>
        <w:pStyle w:val="ListParagraph"/>
        <w:numPr>
          <w:ilvl w:val="0"/>
          <w:numId w:val="40"/>
        </w:numPr>
        <w:rPr>
          <w:rFonts w:ascii="Times New Roman" w:eastAsia="Times New Roman" w:hAnsi="Times New Roman" w:cs="Times New Roman"/>
        </w:rPr>
      </w:pPr>
    </w:p>
    <w:p w14:paraId="673AA17D" w14:textId="77777777" w:rsidR="009A0459" w:rsidRPr="009A0459" w:rsidRDefault="009A0459" w:rsidP="00954701">
      <w:pPr>
        <w:pStyle w:val="ListParagraph"/>
        <w:numPr>
          <w:ilvl w:val="0"/>
          <w:numId w:val="40"/>
        </w:numPr>
        <w:rPr>
          <w:color w:val="262626" w:themeColor="text1" w:themeTint="D9"/>
          <w:sz w:val="36"/>
          <w:szCs w:val="36"/>
        </w:rPr>
      </w:pPr>
    </w:p>
    <w:p w14:paraId="4F522667" w14:textId="77777777" w:rsidR="009A0459" w:rsidRDefault="009A0459" w:rsidP="00954701">
      <w:pPr>
        <w:pStyle w:val="ListParagraph"/>
        <w:numPr>
          <w:ilvl w:val="0"/>
          <w:numId w:val="40"/>
        </w:numPr>
      </w:pPr>
    </w:p>
    <w:tbl>
      <w:tblPr>
        <w:tblStyle w:val="TableGrid"/>
        <w:tblW w:w="0" w:type="auto"/>
        <w:tblLook w:val="04A0" w:firstRow="1" w:lastRow="0" w:firstColumn="1" w:lastColumn="0" w:noHBand="0" w:noVBand="1"/>
      </w:tblPr>
      <w:tblGrid>
        <w:gridCol w:w="3116"/>
        <w:gridCol w:w="3117"/>
        <w:gridCol w:w="3117"/>
      </w:tblGrid>
      <w:tr w:rsidR="009A0459" w:rsidRPr="00A45DA9" w14:paraId="46AF4348" w14:textId="77777777" w:rsidTr="004562E5">
        <w:tc>
          <w:tcPr>
            <w:tcW w:w="3116" w:type="dxa"/>
          </w:tcPr>
          <w:p w14:paraId="1D983023"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727B65B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Cargo delivery process</w:t>
            </w:r>
          </w:p>
        </w:tc>
        <w:tc>
          <w:tcPr>
            <w:tcW w:w="3117" w:type="dxa"/>
          </w:tcPr>
          <w:p w14:paraId="02F9DD6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Software service process</w:t>
            </w:r>
          </w:p>
        </w:tc>
      </w:tr>
      <w:tr w:rsidR="009A0459" w:rsidRPr="00A45DA9" w14:paraId="47A78AF8" w14:textId="77777777" w:rsidTr="004562E5">
        <w:tc>
          <w:tcPr>
            <w:tcW w:w="3116" w:type="dxa"/>
          </w:tcPr>
          <w:p w14:paraId="4CB507F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Distribution</w:t>
            </w:r>
          </w:p>
        </w:tc>
        <w:tc>
          <w:tcPr>
            <w:tcW w:w="3117" w:type="dxa"/>
          </w:tcPr>
          <w:p w14:paraId="57FF3AF0" w14:textId="7408CA0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Delivery to the attachment of the collection address, if the guest is not at home to put in the collection </w:t>
            </w:r>
            <w:r w:rsidR="00084E49">
              <w:rPr>
                <w:color w:val="333333"/>
                <w:sz w:val="21"/>
                <w:szCs w:val="21"/>
              </w:rPr>
              <w:t>smart locker</w:t>
            </w:r>
          </w:p>
          <w:p w14:paraId="7584E978" w14:textId="77777777" w:rsidR="009A0459" w:rsidRPr="00A22ACC" w:rsidRDefault="009A0459" w:rsidP="00954701">
            <w:pPr>
              <w:spacing w:line="240" w:lineRule="auto"/>
              <w:rPr>
                <w:rFonts w:ascii="Microsoft YaHei" w:eastAsia="Microsoft YaHei" w:hAnsi="Microsoft YaHei" w:cs="Microsoft YaHei"/>
                <w:color w:val="333333"/>
                <w:sz w:val="21"/>
                <w:szCs w:val="21"/>
              </w:rPr>
            </w:pPr>
          </w:p>
        </w:tc>
        <w:tc>
          <w:tcPr>
            <w:tcW w:w="3117" w:type="dxa"/>
          </w:tcPr>
          <w:p w14:paraId="06FD8A19" w14:textId="103C4A5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(If you place an order in advance: the logistics company adds or integrates the </w:t>
            </w:r>
            <w:r w:rsidR="00084E49">
              <w:rPr>
                <w:color w:val="333333"/>
                <w:sz w:val="21"/>
                <w:szCs w:val="21"/>
              </w:rPr>
              <w:t>smart locker</w:t>
            </w:r>
            <w:r w:rsidRPr="00A22ACC">
              <w:rPr>
                <w:color w:val="333333"/>
                <w:sz w:val="21"/>
                <w:szCs w:val="21"/>
              </w:rPr>
              <w:t xml:space="preserve"> in the software or website, the container system will send the user the pickup verification information, and send the container storage verification information to the driver, if lost can be checked again by sweeping code or selecting the package number)</w:t>
            </w:r>
          </w:p>
        </w:tc>
      </w:tr>
      <w:tr w:rsidR="009A0459" w:rsidRPr="00A45DA9" w14:paraId="5B61D994" w14:textId="77777777" w:rsidTr="004562E5">
        <w:tc>
          <w:tcPr>
            <w:tcW w:w="3116" w:type="dxa"/>
          </w:tcPr>
          <w:p w14:paraId="018B142E"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Receive</w:t>
            </w:r>
          </w:p>
        </w:tc>
        <w:tc>
          <w:tcPr>
            <w:tcW w:w="3117" w:type="dxa"/>
          </w:tcPr>
          <w:p w14:paraId="4F91D225" w14:textId="73FD8C2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The delivery person obtains the relevant open-box information by using the previously received verification information or by scanning the goods barcode or QR code again, after scanning the container, placing the package in the receiving </w:t>
            </w:r>
            <w:r w:rsidR="00084E49">
              <w:rPr>
                <w:color w:val="333333"/>
                <w:sz w:val="21"/>
                <w:szCs w:val="21"/>
              </w:rPr>
              <w:t>smart locker</w:t>
            </w:r>
            <w:r w:rsidRPr="00A22ACC">
              <w:rPr>
                <w:color w:val="333333"/>
                <w:sz w:val="21"/>
                <w:szCs w:val="21"/>
              </w:rPr>
              <w:t xml:space="preserve"> provided by the system and leaving after closing the door</w:t>
            </w:r>
          </w:p>
        </w:tc>
        <w:tc>
          <w:tcPr>
            <w:tcW w:w="3117" w:type="dxa"/>
          </w:tcPr>
          <w:p w14:paraId="2837C071" w14:textId="60F6A11D"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If you request a verification code again, the system resends the verification code to the contact information provided by the </w:t>
            </w:r>
            <w:r w:rsidR="00CE3DAA">
              <w:rPr>
                <w:color w:val="333333"/>
                <w:sz w:val="21"/>
                <w:szCs w:val="21"/>
              </w:rPr>
              <w:t xml:space="preserve">delivery company </w:t>
            </w:r>
            <w:r w:rsidRPr="00A22ACC">
              <w:rPr>
                <w:color w:val="333333"/>
                <w:sz w:val="21"/>
                <w:szCs w:val="21"/>
              </w:rPr>
              <w:t>to the client.</w:t>
            </w:r>
          </w:p>
          <w:p w14:paraId="7DDE7CAC"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The container will then scan the verification information provided by the distribution personnel and open the corresponding container for easy pickup. Send a pickup reminder to the customer after the goods have been stored and confirmed.</w:t>
            </w:r>
          </w:p>
        </w:tc>
      </w:tr>
      <w:tr w:rsidR="009A0459" w:rsidRPr="00A45DA9" w14:paraId="2A0FD68A" w14:textId="77777777" w:rsidTr="004562E5">
        <w:tc>
          <w:tcPr>
            <w:tcW w:w="3116" w:type="dxa"/>
          </w:tcPr>
          <w:p w14:paraId="53E4EFC9"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Pick-up</w:t>
            </w:r>
          </w:p>
        </w:tc>
        <w:tc>
          <w:tcPr>
            <w:tcW w:w="3117" w:type="dxa"/>
          </w:tcPr>
          <w:p w14:paraId="10CFD6E0"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When the recipient arrives at home, the package is picked up based on the verification information (2D code or digital verification code) prompted by the system</w:t>
            </w:r>
          </w:p>
        </w:tc>
        <w:tc>
          <w:tcPr>
            <w:tcW w:w="3117" w:type="dxa"/>
          </w:tcPr>
          <w:p w14:paraId="10731596" w14:textId="77777777" w:rsidR="009A0459" w:rsidRPr="00A22ACC" w:rsidRDefault="009A0459" w:rsidP="00954701">
            <w:pPr>
              <w:spacing w:line="240" w:lineRule="auto"/>
              <w:rPr>
                <w:rFonts w:ascii="Microsoft YaHei" w:eastAsia="Microsoft YaHei" w:hAnsi="Microsoft YaHei" w:cs="Microsoft YaHei"/>
                <w:color w:val="333333"/>
                <w:sz w:val="21"/>
                <w:szCs w:val="21"/>
              </w:rPr>
            </w:pPr>
            <w:r w:rsidRPr="00A22ACC">
              <w:rPr>
                <w:color w:val="333333"/>
                <w:sz w:val="21"/>
                <w:szCs w:val="21"/>
              </w:rPr>
              <w:t xml:space="preserve">Container sifts for customer verification information and opens the appropriate container while alerting the distribution </w:t>
            </w:r>
            <w:proofErr w:type="spellStart"/>
            <w:r w:rsidRPr="00A22ACC">
              <w:rPr>
                <w:color w:val="333333"/>
                <w:sz w:val="21"/>
                <w:szCs w:val="21"/>
              </w:rPr>
              <w:t>personto</w:t>
            </w:r>
            <w:proofErr w:type="spellEnd"/>
            <w:r w:rsidRPr="00A22ACC">
              <w:rPr>
                <w:color w:val="333333"/>
                <w:sz w:val="21"/>
                <w:szCs w:val="21"/>
              </w:rPr>
              <w:t xml:space="preserve"> to receipt</w:t>
            </w:r>
          </w:p>
        </w:tc>
      </w:tr>
    </w:tbl>
    <w:p w14:paraId="17DBEF88" w14:textId="77777777" w:rsidR="00954701" w:rsidRPr="00954701" w:rsidRDefault="00954701" w:rsidP="00954701">
      <w:pPr>
        <w:shd w:val="clear" w:color="auto" w:fill="FFFFFF"/>
        <w:ind w:left="300" w:right="150"/>
        <w:rPr>
          <w:rFonts w:ascii="Microsoft YaHei" w:eastAsia="Microsoft YaHei" w:hAnsi="Microsoft YaHei" w:cs="Microsoft YaHei"/>
          <w:color w:val="333333"/>
          <w:sz w:val="21"/>
          <w:szCs w:val="21"/>
        </w:rPr>
      </w:pPr>
    </w:p>
    <w:p w14:paraId="4F9A155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rPr>
        <w:t xml:space="preserve">　　</w:t>
      </w:r>
      <w:r w:rsidRPr="00A05660">
        <w:rPr>
          <w:b/>
          <w:bCs/>
          <w:color w:val="333333"/>
          <w:sz w:val="21"/>
          <w:szCs w:val="21"/>
        </w:rPr>
        <w:t xml:space="preserve">Part 8 </w:t>
      </w:r>
      <w:r>
        <w:t xml:space="preserve">  </w:t>
      </w:r>
      <w:r w:rsidRPr="00A05660">
        <w:rPr>
          <w:b/>
          <w:bCs/>
          <w:color w:val="333333"/>
          <w:sz w:val="21"/>
          <w:szCs w:val="21"/>
        </w:rPr>
        <w:t>Management</w:t>
      </w:r>
    </w:p>
    <w:p w14:paraId="2F508BA2" w14:textId="2AE98147" w:rsidR="001B5972"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7250BC">
        <w:rPr>
          <w:bCs/>
          <w:color w:val="333333"/>
          <w:sz w:val="21"/>
          <w:szCs w:val="21"/>
          <w:highlight w:val="yellow"/>
        </w:rPr>
        <w:t>In order to ensure the implementation of the financing project as planned, the company is prepared to set up in the coming years which institutions, the agencies equipped with how many personnel, personnel annual income situation</w:t>
      </w:r>
      <w:r w:rsidRPr="00F042EE">
        <w:rPr>
          <w:b/>
          <w:bCs/>
          <w:color w:val="333333"/>
          <w:sz w:val="21"/>
          <w:szCs w:val="21"/>
        </w:rPr>
        <w:t>.</w:t>
      </w:r>
    </w:p>
    <w:p w14:paraId="50DAE140" w14:textId="400981DF" w:rsidR="00A05660" w:rsidRPr="00F042EE" w:rsidRDefault="00A05660" w:rsidP="00954701">
      <w:pPr>
        <w:numPr>
          <w:ilvl w:val="0"/>
          <w:numId w:val="4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What incentives the company will adopt to management and key personnel:</w:t>
      </w:r>
    </w:p>
    <w:p w14:paraId="47C80E72" w14:textId="6829D9E5"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rPr>
        <w:lastRenderedPageBreak/>
        <w:t>Preferred shares and bonuses</w:t>
      </w:r>
    </w:p>
    <w:p w14:paraId="7ABDAEE8" w14:textId="1305DE0C" w:rsidR="001B5972" w:rsidRPr="00F042EE" w:rsidRDefault="00A05660" w:rsidP="00954701">
      <w:pPr>
        <w:numPr>
          <w:ilvl w:val="0"/>
          <w:numId w:val="48"/>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Whether the company is considering employee</w:t>
      </w:r>
      <w:r>
        <w:t xml:space="preserve"> </w:t>
      </w:r>
      <w:r w:rsidRPr="00F042EE">
        <w:rPr>
          <w:b/>
          <w:bCs/>
          <w:color w:val="333333"/>
          <w:sz w:val="21"/>
          <w:szCs w:val="21"/>
        </w:rPr>
        <w:t>shareholdings, please</w:t>
      </w:r>
      <w:r>
        <w:t xml:space="preserve"> </w:t>
      </w:r>
      <w:r w:rsidRPr="00F042EE">
        <w:rPr>
          <w:b/>
          <w:bCs/>
          <w:color w:val="333333"/>
          <w:sz w:val="21"/>
          <w:szCs w:val="21"/>
        </w:rPr>
        <w:t>state:</w:t>
      </w:r>
    </w:p>
    <w:p w14:paraId="5901D94A" w14:textId="0ED5F393" w:rsidR="001B5972" w:rsidRPr="00954701" w:rsidRDefault="001B5972" w:rsidP="00954701">
      <w:pPr>
        <w:shd w:val="clear" w:color="auto" w:fill="FFFFFF"/>
        <w:ind w:left="300" w:right="150"/>
        <w:rPr>
          <w:rFonts w:ascii="Microsoft YaHei" w:eastAsia="Microsoft YaHei" w:hAnsi="Microsoft YaHei" w:cs="Microsoft YaHei"/>
          <w:color w:val="333333"/>
          <w:sz w:val="21"/>
          <w:szCs w:val="21"/>
        </w:rPr>
      </w:pPr>
      <w:r w:rsidRPr="00954701">
        <w:rPr>
          <w:color w:val="333333"/>
          <w:sz w:val="21"/>
          <w:szCs w:val="21"/>
        </w:rPr>
        <w:t>Employee preference shares are given as incentives, with the unlock rate at 5%</w:t>
      </w:r>
      <w:r>
        <w:t>in the first year and</w:t>
      </w:r>
      <w:r w:rsidRPr="00954701">
        <w:rPr>
          <w:color w:val="333333"/>
          <w:sz w:val="21"/>
          <w:szCs w:val="21"/>
        </w:rPr>
        <w:t xml:space="preserve">15%per year </w:t>
      </w:r>
      <w:r w:rsidR="00084E49" w:rsidRPr="00954701">
        <w:rPr>
          <w:color w:val="333333"/>
          <w:sz w:val="21"/>
          <w:szCs w:val="21"/>
        </w:rPr>
        <w:t>thereafter,</w:t>
      </w:r>
      <w:r w:rsidR="00084E49">
        <w:t xml:space="preserve"> depending</w:t>
      </w:r>
      <w:r>
        <w:t xml:space="preserve"> on the </w:t>
      </w:r>
      <w:r w:rsidR="00084E49">
        <w:t>time</w:t>
      </w:r>
      <w:r w:rsidR="00084E49" w:rsidRPr="00954701">
        <w:rPr>
          <w:color w:val="333333"/>
          <w:sz w:val="21"/>
          <w:szCs w:val="21"/>
        </w:rPr>
        <w:t xml:space="preserve"> allocation</w:t>
      </w:r>
      <w:r w:rsidRPr="00954701">
        <w:rPr>
          <w:color w:val="333333"/>
          <w:sz w:val="21"/>
          <w:szCs w:val="21"/>
        </w:rPr>
        <w:t xml:space="preserve">. </w:t>
      </w:r>
    </w:p>
    <w:p w14:paraId="395CA0E2" w14:textId="5F7B4BD5" w:rsidR="00A05660" w:rsidRPr="00F042EE" w:rsidRDefault="00A05660" w:rsidP="00954701">
      <w:pPr>
        <w:numPr>
          <w:ilvl w:val="0"/>
          <w:numId w:val="49"/>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Whether the Company signs a competition prohibition agreement</w:t>
      </w:r>
      <w:r>
        <w:t xml:space="preserve"> with those who hold key technology and other important information of the company, the main contents of the agreement </w:t>
      </w:r>
      <w:r w:rsidRPr="00F042EE">
        <w:rPr>
          <w:b/>
          <w:bCs/>
          <w:color w:val="333333"/>
          <w:sz w:val="21"/>
          <w:szCs w:val="21"/>
        </w:rPr>
        <w:t>are:</w:t>
      </w:r>
      <w:r>
        <w:t xml:space="preserve"> </w:t>
      </w:r>
    </w:p>
    <w:p w14:paraId="3194CBCE" w14:textId="1CC9FB8C" w:rsidR="00A05660" w:rsidRPr="00F042EE" w:rsidRDefault="00A05660" w:rsidP="00954701">
      <w:pPr>
        <w:numPr>
          <w:ilvl w:val="0"/>
          <w:numId w:val="50"/>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 signs labor contracts with each employee:</w:t>
      </w:r>
    </w:p>
    <w:p w14:paraId="14B395C4" w14:textId="40EE0C85" w:rsidR="001B5972" w:rsidRPr="00A05660" w:rsidRDefault="00084E49" w:rsidP="00954701">
      <w:pPr>
        <w:shd w:val="clear" w:color="auto" w:fill="FFFFFF"/>
        <w:ind w:left="300" w:right="150"/>
        <w:rPr>
          <w:rFonts w:ascii="Arial" w:eastAsia="Times New Roman" w:hAnsi="Arial" w:cs="Arial"/>
          <w:color w:val="333333"/>
          <w:sz w:val="21"/>
          <w:szCs w:val="21"/>
        </w:rPr>
      </w:pPr>
      <w:r>
        <w:rPr>
          <w:color w:val="333333"/>
          <w:sz w:val="21"/>
          <w:szCs w:val="21"/>
        </w:rPr>
        <w:t>Labor</w:t>
      </w:r>
      <w:r w:rsidR="001B5972">
        <w:rPr>
          <w:color w:val="333333"/>
          <w:sz w:val="21"/>
          <w:szCs w:val="21"/>
        </w:rPr>
        <w:t xml:space="preserve"> contracts are subject to industry standards and need to be followed up and by lawyers to be finalized on a case-by-case basis.</w:t>
      </w:r>
    </w:p>
    <w:p w14:paraId="345B5F2D" w14:textId="71CA8913" w:rsidR="00A05660" w:rsidRPr="00954701" w:rsidRDefault="00A05660" w:rsidP="00954701">
      <w:pPr>
        <w:numPr>
          <w:ilvl w:val="0"/>
          <w:numId w:val="51"/>
        </w:numPr>
        <w:shd w:val="clear" w:color="auto" w:fill="FFFFFF"/>
        <w:ind w:left="300" w:right="150"/>
        <w:rPr>
          <w:rFonts w:ascii="Microsoft YaHei" w:eastAsia="Microsoft YaHei" w:hAnsi="Microsoft YaHei" w:cs="Microsoft YaHei"/>
          <w:color w:val="333333"/>
          <w:sz w:val="21"/>
          <w:szCs w:val="21"/>
        </w:rPr>
      </w:pPr>
      <w:r w:rsidRPr="00A05660">
        <w:rPr>
          <w:color w:val="333333"/>
          <w:sz w:val="21"/>
          <w:szCs w:val="21"/>
        </w:rPr>
        <w:t xml:space="preserve">The company signs </w:t>
      </w:r>
      <w:r w:rsidRPr="00954701">
        <w:rPr>
          <w:color w:val="333333"/>
          <w:sz w:val="21"/>
          <w:szCs w:val="21"/>
        </w:rPr>
        <w:t>confidential contracts</w:t>
      </w:r>
      <w:r>
        <w:t xml:space="preserve"> with relevant employees for the company's </w:t>
      </w:r>
      <w:r w:rsidRPr="00954701">
        <w:rPr>
          <w:color w:val="333333"/>
          <w:sz w:val="21"/>
          <w:szCs w:val="21"/>
        </w:rPr>
        <w:t>technical secrets</w:t>
      </w:r>
      <w:r>
        <w:t xml:space="preserve"> </w:t>
      </w:r>
      <w:r w:rsidRPr="00A05660">
        <w:rPr>
          <w:color w:val="333333"/>
          <w:sz w:val="21"/>
          <w:szCs w:val="21"/>
        </w:rPr>
        <w:t>and</w:t>
      </w:r>
      <w:r>
        <w:t xml:space="preserve"> trade </w:t>
      </w:r>
      <w:r w:rsidRPr="00A05660">
        <w:rPr>
          <w:color w:val="333333"/>
          <w:sz w:val="21"/>
          <w:szCs w:val="21"/>
        </w:rPr>
        <w:t>secrets:</w:t>
      </w:r>
      <w:r>
        <w:t xml:space="preserve">  </w:t>
      </w:r>
    </w:p>
    <w:p w14:paraId="56CFC1F1" w14:textId="0000395C" w:rsidR="001B5972" w:rsidRPr="00A05660" w:rsidRDefault="001B5972" w:rsidP="00954701">
      <w:pPr>
        <w:shd w:val="clear" w:color="auto" w:fill="FFFFFF"/>
        <w:ind w:right="150" w:firstLine="300"/>
        <w:rPr>
          <w:rFonts w:ascii="Arial" w:eastAsia="Times New Roman" w:hAnsi="Arial" w:cs="Arial"/>
          <w:color w:val="333333"/>
          <w:sz w:val="21"/>
          <w:szCs w:val="21"/>
        </w:rPr>
      </w:pPr>
      <w:r>
        <w:rPr>
          <w:color w:val="333333"/>
          <w:sz w:val="21"/>
          <w:szCs w:val="21"/>
        </w:rPr>
        <w:t xml:space="preserve">Confidentiality </w:t>
      </w:r>
      <w:r w:rsidRPr="001B5972">
        <w:rPr>
          <w:color w:val="333333"/>
          <w:sz w:val="21"/>
          <w:szCs w:val="21"/>
        </w:rPr>
        <w:t>Contracts will be</w:t>
      </w:r>
      <w:r>
        <w:t xml:space="preserve"> based on </w:t>
      </w:r>
      <w:r>
        <w:rPr>
          <w:color w:val="333333"/>
          <w:sz w:val="21"/>
          <w:szCs w:val="21"/>
        </w:rPr>
        <w:t>industry</w:t>
      </w:r>
      <w:r>
        <w:t xml:space="preserve"> </w:t>
      </w:r>
      <w:r w:rsidRPr="001B5972">
        <w:rPr>
          <w:color w:val="333333"/>
          <w:sz w:val="21"/>
          <w:szCs w:val="21"/>
        </w:rPr>
        <w:t xml:space="preserve">standards and need to be followed up and a lawyer to be finalized on a case-by-case basis. </w:t>
      </w:r>
    </w:p>
    <w:p w14:paraId="305F03CF" w14:textId="286B558A" w:rsidR="00A05660" w:rsidRPr="00F042EE" w:rsidRDefault="00A05660" w:rsidP="00954701">
      <w:pPr>
        <w:numPr>
          <w:ilvl w:val="0"/>
          <w:numId w:val="52"/>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 buys insurance for employees and products:</w:t>
      </w:r>
    </w:p>
    <w:p w14:paraId="7045362A" w14:textId="22D57256"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rPr>
        <w:t xml:space="preserve">The insurance type refers to the industry standard insurance type, </w:t>
      </w:r>
      <w:r w:rsidRPr="001B5972">
        <w:rPr>
          <w:color w:val="333333"/>
          <w:sz w:val="21"/>
          <w:szCs w:val="21"/>
        </w:rPr>
        <w:t>needs to be followed up and</w:t>
      </w:r>
      <w:r>
        <w:t xml:space="preserve"> the insurance company according to the </w:t>
      </w:r>
      <w:r>
        <w:rPr>
          <w:color w:val="333333"/>
          <w:sz w:val="21"/>
          <w:szCs w:val="21"/>
        </w:rPr>
        <w:t>amount of insurance and insurance coverage</w:t>
      </w:r>
      <w:r>
        <w:t xml:space="preserve"> of the root specific </w:t>
      </w:r>
      <w:r w:rsidRPr="001B5972">
        <w:rPr>
          <w:color w:val="333333"/>
          <w:sz w:val="21"/>
          <w:szCs w:val="21"/>
        </w:rPr>
        <w:t xml:space="preserve">circumstances to finalize. </w:t>
      </w:r>
    </w:p>
    <w:p w14:paraId="38D48446" w14:textId="643B9611" w:rsidR="00A05660" w:rsidRPr="00F042EE" w:rsidRDefault="00A05660" w:rsidP="00954701">
      <w:pPr>
        <w:numPr>
          <w:ilvl w:val="0"/>
          <w:numId w:val="5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Company's Protection of Intellectual Property, Technical Secrets and Trade Secrets:</w:t>
      </w:r>
    </w:p>
    <w:p w14:paraId="5CF907D4" w14:textId="6273CFF1" w:rsidR="001B5972" w:rsidRPr="00A05660" w:rsidRDefault="001B5972" w:rsidP="00954701">
      <w:pPr>
        <w:shd w:val="clear" w:color="auto" w:fill="FFFFFF"/>
        <w:ind w:left="300" w:right="150"/>
        <w:rPr>
          <w:rFonts w:ascii="Arial" w:eastAsia="Times New Roman" w:hAnsi="Arial" w:cs="Arial"/>
          <w:color w:val="333333"/>
          <w:sz w:val="21"/>
          <w:szCs w:val="21"/>
        </w:rPr>
      </w:pPr>
      <w:r>
        <w:rPr>
          <w:color w:val="333333"/>
          <w:sz w:val="21"/>
          <w:szCs w:val="21"/>
        </w:rPr>
        <w:t>The company's patents for intellectual property rights and related product research and development products will be patented in the relevant government departments. Get online copyright at the same time.</w:t>
      </w:r>
    </w:p>
    <w:p w14:paraId="4BE355C2" w14:textId="4866E1A6" w:rsidR="00A05660" w:rsidRPr="00F042EE" w:rsidRDefault="00A05660" w:rsidP="00954701">
      <w:pPr>
        <w:numPr>
          <w:ilvl w:val="0"/>
          <w:numId w:val="56"/>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The company needs external support during the project implementation and how to get it:</w:t>
      </w:r>
    </w:p>
    <w:p w14:paraId="01D98744" w14:textId="66E49822" w:rsidR="001B5972" w:rsidRPr="00147070" w:rsidRDefault="001B5972" w:rsidP="00954701">
      <w:pPr>
        <w:shd w:val="clear" w:color="auto" w:fill="FFFFFF"/>
        <w:ind w:left="300" w:right="150"/>
        <w:rPr>
          <w:rFonts w:ascii="Microsoft YaHei" w:eastAsia="Microsoft YaHei" w:hAnsi="Microsoft YaHei" w:cs="Microsoft YaHei"/>
          <w:color w:val="333333"/>
          <w:sz w:val="21"/>
          <w:szCs w:val="21"/>
        </w:rPr>
      </w:pPr>
      <w:r w:rsidRPr="00147070">
        <w:rPr>
          <w:color w:val="333333"/>
          <w:sz w:val="21"/>
          <w:szCs w:val="21"/>
        </w:rPr>
        <w:t xml:space="preserve">Project before landing needs to finalize with the courier company fees and services, responsibility scope, in the product local development at the same time, will be responsible for the operation and maintenance department responsible for investment and coordination </w:t>
      </w:r>
      <w:r w:rsidR="00954701">
        <w:rPr>
          <w:color w:val="333333"/>
          <w:sz w:val="21"/>
          <w:szCs w:val="21"/>
        </w:rPr>
        <w:t>of</w:t>
      </w:r>
      <w:r>
        <w:t xml:space="preserve"> </w:t>
      </w:r>
      <w:r w:rsidR="00147070" w:rsidRPr="00147070">
        <w:rPr>
          <w:color w:val="333333"/>
          <w:sz w:val="21"/>
          <w:szCs w:val="21"/>
        </w:rPr>
        <w:t xml:space="preserve">quotations. </w:t>
      </w:r>
    </w:p>
    <w:p w14:paraId="6B5DD5A1"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rPr>
        <w:t xml:space="preserve">　　</w:t>
      </w:r>
      <w:r w:rsidRPr="00A05660">
        <w:rPr>
          <w:b/>
          <w:bCs/>
          <w:color w:val="333333"/>
          <w:sz w:val="21"/>
          <w:szCs w:val="21"/>
        </w:rPr>
        <w:t xml:space="preserve">Part 9 Financing </w:t>
      </w:r>
      <w:r>
        <w:t xml:space="preserve"> </w:t>
      </w:r>
      <w:r w:rsidRPr="00A05660">
        <w:rPr>
          <w:b/>
          <w:bCs/>
          <w:color w:val="333333"/>
          <w:sz w:val="21"/>
          <w:szCs w:val="21"/>
        </w:rPr>
        <w:t>says</w:t>
      </w:r>
    </w:p>
    <w:p w14:paraId="09D97FBF" w14:textId="7C05F0C1" w:rsidR="00A05660" w:rsidRPr="00F042EE" w:rsidRDefault="00A05660" w:rsidP="00954701">
      <w:pPr>
        <w:numPr>
          <w:ilvl w:val="0"/>
          <w:numId w:val="57"/>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In order to ensure the implementation of the project, it is necessary to raise C$20</w:t>
      </w:r>
      <w:r>
        <w:t xml:space="preserve"> </w:t>
      </w:r>
      <w:r w:rsidRPr="00F042EE">
        <w:rPr>
          <w:b/>
          <w:bCs/>
          <w:color w:val="333333"/>
          <w:sz w:val="21"/>
          <w:szCs w:val="21"/>
        </w:rPr>
        <w:t xml:space="preserve"> </w:t>
      </w:r>
      <w:r>
        <w:t xml:space="preserve"> million in the form of equity</w:t>
      </w:r>
      <w:r w:rsidRPr="00F042EE">
        <w:rPr>
          <w:b/>
          <w:bCs/>
          <w:color w:val="333333"/>
          <w:sz w:val="21"/>
          <w:szCs w:val="21"/>
        </w:rPr>
        <w:t xml:space="preserve"> financing, giving away</w:t>
      </w:r>
      <w:r w:rsidR="00F042EE" w:rsidRPr="00F042EE">
        <w:rPr>
          <w:b/>
          <w:bCs/>
          <w:color w:val="333333"/>
          <w:sz w:val="21"/>
          <w:szCs w:val="21"/>
        </w:rPr>
        <w:t>10%</w:t>
      </w:r>
      <w:r>
        <w:t xml:space="preserve"> </w:t>
      </w:r>
      <w:r w:rsidR="00F042EE" w:rsidRPr="00F042EE">
        <w:rPr>
          <w:b/>
          <w:bCs/>
          <w:color w:val="333333"/>
          <w:sz w:val="21"/>
          <w:szCs w:val="21"/>
        </w:rPr>
        <w:t>of the equity</w:t>
      </w:r>
    </w:p>
    <w:p w14:paraId="0A01071F" w14:textId="7E597C5E" w:rsidR="00E8782D" w:rsidRPr="00F042EE" w:rsidRDefault="00A05660" w:rsidP="00F042EE">
      <w:pPr>
        <w:numPr>
          <w:ilvl w:val="0"/>
          <w:numId w:val="61"/>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Use and use of</w:t>
      </w:r>
      <w:r w:rsidR="007924AB">
        <w:t xml:space="preserve"> </w:t>
      </w:r>
      <w:r w:rsidRPr="00F042EE">
        <w:rPr>
          <w:b/>
          <w:bCs/>
          <w:color w:val="333333"/>
          <w:sz w:val="21"/>
          <w:szCs w:val="21"/>
        </w:rPr>
        <w:t>funds:</w:t>
      </w:r>
      <w:r w:rsidR="007924AB">
        <w:t xml:space="preserve"> </w:t>
      </w:r>
      <w:r w:rsidR="00E8782D" w:rsidRPr="00F042EE">
        <w:rPr>
          <w:b/>
          <w:bCs/>
          <w:color w:val="333333"/>
          <w:sz w:val="21"/>
          <w:szCs w:val="21"/>
        </w:rPr>
        <w:t>See "The Company's</w:t>
      </w:r>
      <w:r w:rsidR="007924AB">
        <w:t xml:space="preserve"> Development Funding and People Investment Plan for the Next </w:t>
      </w:r>
      <w:r w:rsidR="00E8782D" w:rsidRPr="00F042EE">
        <w:rPr>
          <w:b/>
          <w:bCs/>
          <w:color w:val="333333"/>
          <w:sz w:val="21"/>
          <w:szCs w:val="21"/>
        </w:rPr>
        <w:t>1-2</w:t>
      </w:r>
      <w:r w:rsidR="007924AB">
        <w:t xml:space="preserve"> </w:t>
      </w:r>
      <w:r w:rsidR="00E8782D" w:rsidRPr="00F042EE">
        <w:rPr>
          <w:b/>
          <w:bCs/>
          <w:color w:val="333333"/>
          <w:sz w:val="21"/>
          <w:szCs w:val="21"/>
        </w:rPr>
        <w:t>Years"</w:t>
      </w:r>
    </w:p>
    <w:p w14:paraId="7A830DAB" w14:textId="37DD0C53" w:rsidR="00A05660" w:rsidRPr="00F042EE" w:rsidRDefault="00A05660" w:rsidP="00954701">
      <w:pPr>
        <w:numPr>
          <w:ilvl w:val="0"/>
          <w:numId w:val="62"/>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 xml:space="preserve">Proposed to sell </w:t>
      </w:r>
      <w:r w:rsidR="00E8782D" w:rsidRPr="00F042EE">
        <w:rPr>
          <w:b/>
          <w:bCs/>
        </w:rPr>
        <w:t>10%</w:t>
      </w:r>
      <w:r>
        <w:t xml:space="preserve"> of the shares to the </w:t>
      </w:r>
      <w:r w:rsidR="00E8782D" w:rsidRPr="00F042EE">
        <w:rPr>
          <w:b/>
          <w:bCs/>
          <w:color w:val="333333"/>
          <w:sz w:val="21"/>
          <w:szCs w:val="21"/>
        </w:rPr>
        <w:t>investor? The calculation is based on the following</w:t>
      </w:r>
      <w:r>
        <w:t xml:space="preserve"> </w:t>
      </w:r>
      <w:r w:rsidRPr="00F042EE">
        <w:rPr>
          <w:b/>
          <w:bCs/>
          <w:color w:val="333333"/>
          <w:sz w:val="21"/>
          <w:szCs w:val="21"/>
        </w:rPr>
        <w:t xml:space="preserve">? </w:t>
      </w:r>
    </w:p>
    <w:p w14:paraId="269EF2EE" w14:textId="7C6986DB" w:rsidR="00E8782D" w:rsidRDefault="00992F98" w:rsidP="00954701">
      <w:pPr>
        <w:shd w:val="clear" w:color="auto" w:fill="FFFFFF"/>
        <w:ind w:left="300" w:right="150"/>
        <w:rPr>
          <w:rFonts w:ascii="Microsoft YaHei" w:eastAsia="Microsoft YaHei" w:hAnsi="Microsoft YaHei" w:cs="Microsoft YaHei"/>
          <w:color w:val="333333"/>
          <w:sz w:val="21"/>
          <w:szCs w:val="21"/>
        </w:rPr>
      </w:pPr>
      <w:r>
        <w:rPr>
          <w:color w:val="333333"/>
          <w:sz w:val="21"/>
          <w:szCs w:val="21"/>
        </w:rPr>
        <w:t xml:space="preserve">:: </w:t>
      </w:r>
      <w:r w:rsidR="00E8782D">
        <w:rPr>
          <w:color w:val="333333"/>
          <w:sz w:val="21"/>
          <w:szCs w:val="21"/>
        </w:rPr>
        <w:t>Market value estimates</w:t>
      </w:r>
    </w:p>
    <w:p w14:paraId="77677A37" w14:textId="77777777" w:rsidR="00F62E2F" w:rsidRPr="00F62E2F" w:rsidRDefault="00F62E2F" w:rsidP="00954701">
      <w:pPr>
        <w:shd w:val="clear" w:color="auto" w:fill="FFFFFF"/>
        <w:ind w:left="300" w:right="150"/>
        <w:rPr>
          <w:rFonts w:ascii="Arial" w:eastAsia="Times New Roman" w:hAnsi="Arial" w:cs="Arial"/>
          <w:color w:val="333333"/>
          <w:sz w:val="21"/>
          <w:szCs w:val="21"/>
          <w:lang w:val="en-US"/>
        </w:rPr>
      </w:pPr>
    </w:p>
    <w:p w14:paraId="10B0416D" w14:textId="6A67BFF5" w:rsidR="00A05660" w:rsidRPr="00F042EE" w:rsidRDefault="00A05660" w:rsidP="00954701">
      <w:pPr>
        <w:numPr>
          <w:ilvl w:val="0"/>
          <w:numId w:val="63"/>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rPr>
        <w:t>Expect the average annual return on net assets</w:t>
      </w:r>
      <w:r>
        <w:t xml:space="preserve"> to be </w:t>
      </w:r>
      <w:r w:rsidRPr="00F042EE">
        <w:rPr>
          <w:b/>
          <w:bCs/>
          <w:color w:val="333333"/>
          <w:sz w:val="21"/>
          <w:szCs w:val="21"/>
        </w:rPr>
        <w:t>less</w:t>
      </w:r>
      <w:r>
        <w:t xml:space="preserve"> over the next </w:t>
      </w:r>
      <w:r w:rsidRPr="00F042EE">
        <w:rPr>
          <w:b/>
          <w:bCs/>
          <w:color w:val="333333"/>
          <w:sz w:val="21"/>
          <w:szCs w:val="21"/>
        </w:rPr>
        <w:t>3</w:t>
      </w:r>
      <w:r>
        <w:t xml:space="preserve"> </w:t>
      </w:r>
      <w:r w:rsidRPr="00F042EE">
        <w:rPr>
          <w:b/>
          <w:bCs/>
          <w:color w:val="333333"/>
          <w:sz w:val="21"/>
          <w:szCs w:val="21"/>
        </w:rPr>
        <w:t>or</w:t>
      </w:r>
      <w:r>
        <w:t xml:space="preserve"> </w:t>
      </w:r>
      <w:r w:rsidRPr="00F042EE">
        <w:rPr>
          <w:b/>
          <w:bCs/>
          <w:color w:val="333333"/>
          <w:sz w:val="21"/>
          <w:szCs w:val="21"/>
        </w:rPr>
        <w:t>5</w:t>
      </w:r>
      <w:r>
        <w:t xml:space="preserve"> </w:t>
      </w:r>
      <w:r w:rsidRPr="00F042EE">
        <w:rPr>
          <w:b/>
          <w:bCs/>
          <w:color w:val="333333"/>
          <w:sz w:val="21"/>
          <w:szCs w:val="21"/>
        </w:rPr>
        <w:t>years?</w:t>
      </w:r>
      <w:r>
        <w:t xml:space="preserve"> </w:t>
      </w:r>
      <w:r w:rsidRPr="00F042EE">
        <w:rPr>
          <w:b/>
          <w:bCs/>
          <w:color w:val="333333"/>
          <w:sz w:val="21"/>
          <w:szCs w:val="21"/>
        </w:rPr>
        <w:t xml:space="preserve"> </w:t>
      </w:r>
    </w:p>
    <w:p w14:paraId="588CA7C7" w14:textId="6C2FAFFA" w:rsidR="00E8782D" w:rsidRPr="00A05660" w:rsidRDefault="004D06B5" w:rsidP="004D06B5">
      <w:pPr>
        <w:shd w:val="clear" w:color="auto" w:fill="FFFFFF"/>
        <w:ind w:left="-60" w:right="150" w:firstLine="360"/>
        <w:rPr>
          <w:rFonts w:ascii="Arial" w:eastAsia="Times New Roman" w:hAnsi="Arial" w:cs="Arial"/>
          <w:color w:val="333333"/>
          <w:sz w:val="21"/>
          <w:szCs w:val="21"/>
        </w:rPr>
      </w:pPr>
      <w:r>
        <w:rPr>
          <w:color w:val="333333"/>
          <w:sz w:val="21"/>
          <w:szCs w:val="21"/>
        </w:rPr>
        <w:t>1.1</w:t>
      </w:r>
    </w:p>
    <w:p w14:paraId="54CAA014" w14:textId="270D5ACE" w:rsidR="00A05660" w:rsidRPr="00F042EE" w:rsidRDefault="00A05660" w:rsidP="00954701">
      <w:pPr>
        <w:numPr>
          <w:ilvl w:val="0"/>
          <w:numId w:val="64"/>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 xml:space="preserve">What oversight and management powers do investors have? </w:t>
      </w:r>
    </w:p>
    <w:p w14:paraId="46615EB0" w14:textId="40DE1AE8"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rPr>
        <w:t>The investor can monitor the progress of the project based on the RoadMap provided. and have the right to provide relevant</w:t>
      </w:r>
      <w:r>
        <w:t xml:space="preserve"> </w:t>
      </w:r>
      <w:r w:rsidR="00F042EE">
        <w:rPr>
          <w:color w:val="333333"/>
          <w:sz w:val="21"/>
          <w:szCs w:val="21"/>
        </w:rPr>
        <w:t>development</w:t>
      </w:r>
      <w:r>
        <w:t xml:space="preserve"> advice </w:t>
      </w:r>
      <w:r>
        <w:rPr>
          <w:color w:val="333333"/>
          <w:sz w:val="21"/>
          <w:szCs w:val="21"/>
        </w:rPr>
        <w:t xml:space="preserve">and advice. </w:t>
      </w:r>
    </w:p>
    <w:p w14:paraId="7C6C02EB" w14:textId="0269FA04" w:rsidR="00A05660" w:rsidRPr="00F042EE" w:rsidRDefault="00A05660" w:rsidP="00954701">
      <w:pPr>
        <w:numPr>
          <w:ilvl w:val="0"/>
          <w:numId w:val="65"/>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 xml:space="preserve">If the company does not achieve the project development plan, what are the responsibilities of the company and management to the investor? </w:t>
      </w:r>
    </w:p>
    <w:p w14:paraId="36A92B5E" w14:textId="0D1D6851" w:rsidR="00E8782D" w:rsidRPr="00A05660" w:rsidRDefault="00E8782D" w:rsidP="00954701">
      <w:pPr>
        <w:shd w:val="clear" w:color="auto" w:fill="FFFFFF"/>
        <w:ind w:left="300" w:right="150"/>
        <w:rPr>
          <w:rFonts w:ascii="Arial" w:eastAsia="Times New Roman" w:hAnsi="Arial" w:cs="Arial"/>
          <w:color w:val="333333"/>
          <w:sz w:val="21"/>
          <w:szCs w:val="21"/>
        </w:rPr>
      </w:pPr>
      <w:r>
        <w:rPr>
          <w:color w:val="333333"/>
          <w:sz w:val="21"/>
          <w:szCs w:val="21"/>
        </w:rPr>
        <w:t xml:space="preserve">See </w:t>
      </w:r>
      <w:r w:rsidR="00992F98">
        <w:rPr>
          <w:color w:val="333333"/>
          <w:sz w:val="21"/>
          <w:szCs w:val="21"/>
        </w:rPr>
        <w:t>for the</w:t>
      </w:r>
      <w:r>
        <w:t xml:space="preserve"> betting </w:t>
      </w:r>
      <w:r>
        <w:rPr>
          <w:color w:val="333333"/>
          <w:sz w:val="21"/>
          <w:szCs w:val="21"/>
        </w:rPr>
        <w:t xml:space="preserve">agreement, equity adjustment. </w:t>
      </w:r>
    </w:p>
    <w:p w14:paraId="56B8E18A" w14:textId="5A19E420" w:rsidR="00A05660" w:rsidRPr="00F042EE" w:rsidRDefault="00A05660" w:rsidP="00954701">
      <w:pPr>
        <w:numPr>
          <w:ilvl w:val="0"/>
          <w:numId w:val="66"/>
        </w:numPr>
        <w:shd w:val="clear" w:color="auto" w:fill="FFFFFF"/>
        <w:ind w:left="300" w:right="150"/>
        <w:rPr>
          <w:rFonts w:ascii="Arial" w:eastAsia="Times New Roman" w:hAnsi="Arial" w:cs="Arial"/>
          <w:b/>
          <w:bCs/>
          <w:color w:val="333333"/>
          <w:sz w:val="21"/>
          <w:szCs w:val="21"/>
        </w:rPr>
      </w:pPr>
      <w:r w:rsidRPr="00F042EE">
        <w:rPr>
          <w:b/>
          <w:bCs/>
          <w:color w:val="333333"/>
          <w:sz w:val="21"/>
          <w:szCs w:val="21"/>
        </w:rPr>
        <w:t>How the investor recovers the investment, in the specific manner and when it will be implemented:</w:t>
      </w:r>
    </w:p>
    <w:p w14:paraId="53ABADFF" w14:textId="77777777" w:rsidR="00F042EE" w:rsidRDefault="00F042EE" w:rsidP="00F042EE">
      <w:pPr>
        <w:ind w:left="300"/>
        <w:rPr>
          <w:rFonts w:ascii="Microsoft YaHei" w:eastAsia="Microsoft YaHei" w:hAnsi="Microsoft YaHei" w:cs="Microsoft YaHei"/>
          <w:color w:val="333333"/>
          <w:sz w:val="21"/>
          <w:szCs w:val="21"/>
        </w:rPr>
      </w:pPr>
      <w:r>
        <w:rPr>
          <w:color w:val="333333"/>
          <w:sz w:val="21"/>
          <w:szCs w:val="21"/>
        </w:rPr>
        <w:t>Ways to recover your investment:</w:t>
      </w:r>
    </w:p>
    <w:p w14:paraId="1F9376BB" w14:textId="10D956A3" w:rsidR="00E8782D" w:rsidRPr="00A22ACC" w:rsidRDefault="00E8782D" w:rsidP="00F042EE">
      <w:pPr>
        <w:ind w:left="300"/>
        <w:rPr>
          <w:rFonts w:ascii="Microsoft YaHei" w:eastAsia="Microsoft YaHei" w:hAnsi="Microsoft YaHei" w:cs="Microsoft YaHei"/>
          <w:color w:val="333333"/>
          <w:sz w:val="21"/>
          <w:szCs w:val="21"/>
        </w:rPr>
      </w:pPr>
      <w:r>
        <w:rPr>
          <w:color w:val="333333"/>
          <w:sz w:val="21"/>
          <w:szCs w:val="21"/>
        </w:rPr>
        <w:t xml:space="preserve">Major shareholders buy back or in accordance with the resolutions of the board of </w:t>
      </w:r>
      <w:r w:rsidR="00F042EE">
        <w:rPr>
          <w:color w:val="333333"/>
          <w:sz w:val="21"/>
          <w:szCs w:val="21"/>
        </w:rPr>
        <w:t>directors,</w:t>
      </w:r>
      <w:r w:rsidR="00084E49">
        <w:rPr>
          <w:color w:val="333333"/>
          <w:sz w:val="21"/>
          <w:szCs w:val="21"/>
        </w:rPr>
        <w:t xml:space="preserve"> </w:t>
      </w:r>
      <w:r w:rsidRPr="00A22ACC">
        <w:rPr>
          <w:color w:val="333333"/>
          <w:sz w:val="21"/>
          <w:szCs w:val="21"/>
        </w:rPr>
        <w:t xml:space="preserve">IPOs, mergers and acquisitions, repurchases, subsequent financing rounds exit, sale of old shares, liquidation, etc. </w:t>
      </w:r>
    </w:p>
    <w:p w14:paraId="773EAC3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rPr>
        <w:lastRenderedPageBreak/>
        <w:t>Short-term strategy (3-5y): Subsequent financing round exit</w:t>
      </w:r>
    </w:p>
    <w:p w14:paraId="3A6284DD"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rPr>
        <w:t>Phased equity financing, up to30%/ times, mergers and acquisitions</w:t>
      </w:r>
    </w:p>
    <w:p w14:paraId="708FF0EB"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rPr>
        <w:t>Long-term strategy(10-25ys):IPO, merger, repurchase, sale of old shares, liquidation, etc.</w:t>
      </w:r>
    </w:p>
    <w:p w14:paraId="5D1A5105" w14:textId="77777777" w:rsidR="00E8782D" w:rsidRPr="00A22ACC" w:rsidRDefault="00E8782D" w:rsidP="00F042EE">
      <w:pPr>
        <w:ind w:left="300"/>
        <w:rPr>
          <w:rFonts w:ascii="Microsoft YaHei" w:eastAsia="Microsoft YaHei" w:hAnsi="Microsoft YaHei" w:cs="Microsoft YaHei"/>
          <w:color w:val="333333"/>
          <w:sz w:val="21"/>
          <w:szCs w:val="21"/>
        </w:rPr>
      </w:pPr>
      <w:r w:rsidRPr="00A22ACC">
        <w:rPr>
          <w:color w:val="333333"/>
          <w:sz w:val="21"/>
          <w:szCs w:val="21"/>
        </w:rPr>
        <w:t>Profit, Equity Appreciation, (OTC, Tier 1 Secondary Market)</w:t>
      </w:r>
    </w:p>
    <w:p w14:paraId="2E517F29" w14:textId="55A30B26" w:rsidR="00E8782D" w:rsidRPr="00A05660" w:rsidRDefault="00E8782D" w:rsidP="00954701">
      <w:pPr>
        <w:shd w:val="clear" w:color="auto" w:fill="FFFFFF"/>
        <w:ind w:left="300" w:right="150"/>
        <w:rPr>
          <w:rFonts w:ascii="Arial" w:eastAsia="Times New Roman" w:hAnsi="Arial" w:cs="Arial"/>
          <w:color w:val="333333"/>
          <w:sz w:val="21"/>
          <w:szCs w:val="21"/>
        </w:rPr>
      </w:pPr>
    </w:p>
    <w:p w14:paraId="0DB141D4" w14:textId="311BB93E" w:rsidR="00A05660" w:rsidRPr="00F042EE" w:rsidRDefault="00A05660" w:rsidP="00954701">
      <w:pPr>
        <w:numPr>
          <w:ilvl w:val="0"/>
          <w:numId w:val="67"/>
        </w:numPr>
        <w:shd w:val="clear" w:color="auto" w:fill="FFFFFF"/>
        <w:ind w:left="300" w:right="150"/>
        <w:rPr>
          <w:rFonts w:ascii="Microsoft YaHei" w:eastAsia="Microsoft YaHei" w:hAnsi="Microsoft YaHei" w:cs="Microsoft YaHei"/>
          <w:b/>
          <w:bCs/>
          <w:color w:val="333333"/>
          <w:sz w:val="21"/>
          <w:szCs w:val="21"/>
        </w:rPr>
      </w:pPr>
      <w:r>
        <w:t xml:space="preserve"> </w:t>
      </w:r>
      <w:r w:rsidRPr="00F042EE">
        <w:rPr>
          <w:b/>
          <w:bCs/>
          <w:color w:val="333333"/>
          <w:sz w:val="21"/>
          <w:szCs w:val="21"/>
        </w:rPr>
        <w:t>What government-provided policies and possible future scenarios are the</w:t>
      </w:r>
      <w:r>
        <w:t xml:space="preserve"> benefits and potential for the company's business-related </w:t>
      </w:r>
      <w:r w:rsidRPr="00F042EE">
        <w:rPr>
          <w:b/>
          <w:bCs/>
          <w:color w:val="333333"/>
          <w:sz w:val="21"/>
          <w:szCs w:val="21"/>
        </w:rPr>
        <w:t>taxes</w:t>
      </w:r>
      <w:r>
        <w:t xml:space="preserve"> (e.g., </w:t>
      </w:r>
      <w:r w:rsidRPr="00F042EE">
        <w:rPr>
          <w:b/>
          <w:bCs/>
          <w:color w:val="333333"/>
          <w:sz w:val="21"/>
          <w:szCs w:val="21"/>
        </w:rPr>
        <w:t xml:space="preserve">market </w:t>
      </w:r>
      <w:r w:rsidR="00CE3DAA" w:rsidRPr="00F042EE">
        <w:rPr>
          <w:b/>
          <w:bCs/>
          <w:color w:val="333333"/>
          <w:sz w:val="21"/>
          <w:szCs w:val="21"/>
        </w:rPr>
        <w:t>access,</w:t>
      </w:r>
      <w:r w:rsidR="00CE3DAA">
        <w:t xml:space="preserve"> tax relief</w:t>
      </w:r>
      <w:r w:rsidR="00CE3DAA" w:rsidRPr="00F042EE">
        <w:rPr>
          <w:b/>
          <w:bCs/>
          <w:color w:val="333333"/>
          <w:sz w:val="21"/>
          <w:szCs w:val="21"/>
        </w:rPr>
        <w:t xml:space="preserve">) </w:t>
      </w:r>
      <w:r w:rsidR="00CE3DAA">
        <w:t>preferential</w:t>
      </w:r>
      <w:r w:rsidRPr="00F042EE">
        <w:rPr>
          <w:b/>
          <w:bCs/>
          <w:color w:val="333333"/>
          <w:sz w:val="21"/>
          <w:szCs w:val="21"/>
        </w:rPr>
        <w:t xml:space="preserve"> policies( etc.):</w:t>
      </w:r>
    </w:p>
    <w:p w14:paraId="38D99D85" w14:textId="77777777" w:rsidR="00992F98" w:rsidRPr="00F042EE" w:rsidRDefault="00992F98" w:rsidP="00954701">
      <w:pPr>
        <w:shd w:val="clear" w:color="auto" w:fill="FFFFFF"/>
        <w:ind w:left="300" w:right="150"/>
        <w:rPr>
          <w:rFonts w:ascii="Microsoft YaHei" w:eastAsia="Microsoft YaHei" w:hAnsi="Microsoft YaHei" w:cs="Microsoft YaHei"/>
          <w:b/>
          <w:bCs/>
          <w:color w:val="333333"/>
          <w:sz w:val="21"/>
          <w:szCs w:val="21"/>
        </w:rPr>
      </w:pPr>
    </w:p>
    <w:p w14:paraId="64371B8F" w14:textId="0F7CCA1E" w:rsidR="00A05660" w:rsidRPr="00F042EE" w:rsidRDefault="00A05660" w:rsidP="00954701">
      <w:pPr>
        <w:numPr>
          <w:ilvl w:val="0"/>
          <w:numId w:val="68"/>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rPr>
        <w:t>Other information that needs to be explained to the investor:</w:t>
      </w:r>
    </w:p>
    <w:p w14:paraId="4162895C" w14:textId="77777777" w:rsidR="00992F98" w:rsidRPr="00587841" w:rsidRDefault="00992F98" w:rsidP="00954701">
      <w:pPr>
        <w:shd w:val="clear" w:color="auto" w:fill="FFFFFF"/>
        <w:ind w:left="300" w:right="150"/>
        <w:rPr>
          <w:rFonts w:ascii="Microsoft YaHei" w:eastAsia="Microsoft YaHei" w:hAnsi="Microsoft YaHei" w:cs="Microsoft YaHei"/>
          <w:color w:val="333333"/>
          <w:sz w:val="21"/>
          <w:szCs w:val="21"/>
        </w:rPr>
      </w:pPr>
    </w:p>
    <w:p w14:paraId="312929F9" w14:textId="77777777" w:rsidR="00A05660" w:rsidRPr="00F042EE" w:rsidRDefault="00A05660" w:rsidP="00954701">
      <w:pPr>
        <w:shd w:val="clear" w:color="auto" w:fill="FFFFFF"/>
        <w:rPr>
          <w:rFonts w:ascii="Microsoft YaHei" w:eastAsia="Microsoft YaHei" w:hAnsi="Microsoft YaHei" w:cs="Microsoft YaHei"/>
          <w:b/>
          <w:bCs/>
          <w:color w:val="333333"/>
          <w:sz w:val="21"/>
          <w:szCs w:val="21"/>
        </w:rPr>
      </w:pPr>
      <w:r w:rsidRPr="00A05660">
        <w:rPr>
          <w:color w:val="333333"/>
          <w:sz w:val="21"/>
          <w:szCs w:val="21"/>
        </w:rPr>
        <w:t xml:space="preserve">　　</w:t>
      </w:r>
      <w:r w:rsidRPr="00F042EE">
        <w:rPr>
          <w:b/>
          <w:bCs/>
          <w:color w:val="333333"/>
          <w:sz w:val="21"/>
          <w:szCs w:val="21"/>
        </w:rPr>
        <w:t xml:space="preserve">Part X Financial </w:t>
      </w:r>
      <w:r>
        <w:t xml:space="preserve"> </w:t>
      </w:r>
      <w:r w:rsidRPr="00F042EE">
        <w:rPr>
          <w:b/>
          <w:bCs/>
          <w:color w:val="333333"/>
          <w:sz w:val="21"/>
          <w:szCs w:val="21"/>
        </w:rPr>
        <w:t>Planning</w:t>
      </w:r>
    </w:p>
    <w:p w14:paraId="133BF3F3" w14:textId="0F9E412A" w:rsidR="00A05660" w:rsidRPr="00F042EE" w:rsidRDefault="00A05660" w:rsidP="00954701">
      <w:pPr>
        <w:numPr>
          <w:ilvl w:val="0"/>
          <w:numId w:val="69"/>
        </w:numPr>
        <w:shd w:val="clear" w:color="auto" w:fill="FFFFFF"/>
        <w:ind w:left="300" w:right="150"/>
        <w:rPr>
          <w:rFonts w:ascii="Microsoft YaHei" w:eastAsia="Microsoft YaHei" w:hAnsi="Microsoft YaHei" w:cs="Microsoft YaHei"/>
          <w:b/>
          <w:bCs/>
          <w:color w:val="333333"/>
          <w:sz w:val="21"/>
          <w:szCs w:val="21"/>
        </w:rPr>
      </w:pPr>
      <w:r w:rsidRPr="00F042EE">
        <w:rPr>
          <w:b/>
          <w:bCs/>
          <w:color w:val="333333"/>
          <w:sz w:val="21"/>
          <w:szCs w:val="21"/>
        </w:rPr>
        <w:t xml:space="preserve">When a product is sold on a scale, the gross profit margin is </w:t>
      </w:r>
      <w:r w:rsidR="004A6A7D" w:rsidRPr="00F042EE">
        <w:rPr>
          <w:b/>
          <w:bCs/>
          <w:color w:val="333333"/>
          <w:sz w:val="21"/>
          <w:szCs w:val="21"/>
        </w:rPr>
        <w:t>%, and</w:t>
      </w:r>
      <w:r>
        <w:t xml:space="preserve"> the </w:t>
      </w:r>
      <w:r w:rsidRPr="00F042EE">
        <w:rPr>
          <w:b/>
          <w:bCs/>
          <w:color w:val="333333"/>
          <w:sz w:val="21"/>
          <w:szCs w:val="21"/>
        </w:rPr>
        <w:t>net profit</w:t>
      </w:r>
      <w:r>
        <w:t xml:space="preserve"> rate </w:t>
      </w:r>
      <w:r w:rsidRPr="00F042EE">
        <w:rPr>
          <w:b/>
          <w:bCs/>
          <w:color w:val="333333"/>
          <w:sz w:val="21"/>
          <w:szCs w:val="21"/>
        </w:rPr>
        <w:t>is</w:t>
      </w:r>
      <w:r>
        <w:t xml:space="preserve"> </w:t>
      </w:r>
      <w:r w:rsidRPr="00F042EE">
        <w:rPr>
          <w:b/>
          <w:bCs/>
          <w:color w:val="333333"/>
          <w:sz w:val="21"/>
          <w:szCs w:val="21"/>
        </w:rPr>
        <w:t>%</w:t>
      </w:r>
    </w:p>
    <w:p w14:paraId="09A1BC65" w14:textId="5E3A06DF" w:rsidR="004A6A7D" w:rsidRPr="00591F5A" w:rsidRDefault="00A05660" w:rsidP="004A6A7D">
      <w:pPr>
        <w:numPr>
          <w:ilvl w:val="0"/>
          <w:numId w:val="70"/>
        </w:numPr>
        <w:shd w:val="clear" w:color="auto" w:fill="FFFFFF"/>
        <w:ind w:left="300" w:right="150"/>
        <w:rPr>
          <w:rFonts w:ascii="Arial" w:eastAsia="Times New Roman" w:hAnsi="Arial" w:cs="Arial"/>
          <w:color w:val="333333"/>
          <w:sz w:val="21"/>
          <w:szCs w:val="21"/>
        </w:rPr>
      </w:pPr>
      <w:r w:rsidRPr="00F042EE">
        <w:rPr>
          <w:b/>
          <w:bCs/>
          <w:color w:val="333333"/>
          <w:sz w:val="21"/>
          <w:szCs w:val="21"/>
        </w:rPr>
        <w:t xml:space="preserve">Please </w:t>
      </w:r>
      <w:r w:rsidR="004A6A7D" w:rsidRPr="00F042EE">
        <w:rPr>
          <w:b/>
          <w:bCs/>
          <w:color w:val="333333"/>
          <w:sz w:val="21"/>
          <w:szCs w:val="21"/>
        </w:rPr>
        <w:t>provide</w:t>
      </w:r>
      <w:r w:rsidRPr="00F042EE">
        <w:rPr>
          <w:b/>
          <w:bCs/>
          <w:color w:val="333333"/>
          <w:sz w:val="21"/>
          <w:szCs w:val="21"/>
        </w:rPr>
        <w:t xml:space="preserve"> project break-even statement for the next </w:t>
      </w:r>
      <w:r w:rsidR="00992F98" w:rsidRPr="00F042EE">
        <w:rPr>
          <w:b/>
          <w:bCs/>
          <w:color w:val="333333"/>
          <w:sz w:val="21"/>
          <w:szCs w:val="21"/>
        </w:rPr>
        <w:t>1-2</w:t>
      </w:r>
      <w:r>
        <w:t xml:space="preserve"> </w:t>
      </w:r>
      <w:r w:rsidRPr="00F042EE">
        <w:rPr>
          <w:b/>
          <w:bCs/>
          <w:color w:val="333333"/>
          <w:sz w:val="21"/>
          <w:szCs w:val="21"/>
        </w:rPr>
        <w:t>years, project balance sheet, project income statement, project cash flow statement, project sales plan, project product cost statement;</w:t>
      </w:r>
      <w:r w:rsidRPr="00A05660">
        <w:rPr>
          <w:color w:val="333333"/>
          <w:sz w:val="21"/>
          <w:szCs w:val="21"/>
        </w:rPr>
        <w:t xml:space="preserve">　　</w:t>
      </w:r>
    </w:p>
    <w:p w14:paraId="4F94B61F" w14:textId="77777777" w:rsidR="004A6A7D" w:rsidRPr="00591F5A" w:rsidRDefault="004A6A7D" w:rsidP="00591F5A">
      <w:pPr>
        <w:shd w:val="clear" w:color="auto" w:fill="FFFFFF"/>
        <w:ind w:left="300" w:right="150"/>
        <w:rPr>
          <w:rFonts w:ascii="Arial" w:eastAsia="Times New Roman" w:hAnsi="Arial" w:cs="Arial"/>
          <w:color w:val="333333"/>
          <w:sz w:val="21"/>
          <w:szCs w:val="21"/>
        </w:rPr>
      </w:pPr>
    </w:p>
    <w:p w14:paraId="1A228E14" w14:textId="27D7EC13" w:rsidR="00A05660" w:rsidRPr="00591F5A" w:rsidRDefault="00A05660" w:rsidP="00591F5A">
      <w:pPr>
        <w:shd w:val="clear" w:color="auto" w:fill="FFFFFF"/>
        <w:ind w:left="300" w:right="150"/>
        <w:rPr>
          <w:b/>
          <w:bCs/>
          <w:color w:val="333333"/>
          <w:sz w:val="21"/>
          <w:szCs w:val="21"/>
        </w:rPr>
      </w:pPr>
      <w:r w:rsidRPr="00A05660">
        <w:rPr>
          <w:b/>
          <w:bCs/>
          <w:color w:val="333333"/>
          <w:sz w:val="21"/>
          <w:szCs w:val="21"/>
        </w:rPr>
        <w:t xml:space="preserve">Part 11 </w:t>
      </w:r>
      <w:r w:rsidR="004A6A7D" w:rsidRPr="00A05660">
        <w:rPr>
          <w:b/>
          <w:bCs/>
          <w:color w:val="333333"/>
          <w:sz w:val="21"/>
          <w:szCs w:val="21"/>
        </w:rPr>
        <w:t xml:space="preserve">Risk </w:t>
      </w:r>
      <w:r w:rsidR="004A6A7D" w:rsidRPr="00591F5A">
        <w:rPr>
          <w:b/>
          <w:bCs/>
          <w:color w:val="333333"/>
          <w:sz w:val="21"/>
          <w:szCs w:val="21"/>
        </w:rPr>
        <w:t>Management</w:t>
      </w:r>
    </w:p>
    <w:p w14:paraId="0D8C8429" w14:textId="5C8A9436" w:rsidR="00992F98" w:rsidRDefault="00A05660" w:rsidP="00954701">
      <w:pPr>
        <w:shd w:val="clear" w:color="auto" w:fill="FFFFFF"/>
        <w:rPr>
          <w:rFonts w:ascii="Microsoft YaHei" w:eastAsia="Microsoft YaHei" w:hAnsi="Microsoft YaHei" w:cs="Microsoft YaHei"/>
          <w:color w:val="333333"/>
          <w:sz w:val="21"/>
          <w:szCs w:val="21"/>
        </w:rPr>
      </w:pPr>
      <w:r w:rsidRPr="00A05660">
        <w:rPr>
          <w:color w:val="333333"/>
          <w:sz w:val="21"/>
          <w:szCs w:val="21"/>
        </w:rPr>
        <w:t xml:space="preserve">Please explain in detail the risks and control and prevention measures that may be encountered in the implementation of the </w:t>
      </w:r>
      <w:r w:rsidR="002F73BA">
        <w:rPr>
          <w:color w:val="333333"/>
          <w:sz w:val="21"/>
          <w:szCs w:val="21"/>
        </w:rPr>
        <w:t>project:</w:t>
      </w:r>
    </w:p>
    <w:p w14:paraId="43DC1A43" w14:textId="6E86CD80"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 xml:space="preserve">Relatively manageable </w:t>
      </w:r>
      <w:r w:rsidRPr="002F73BA">
        <w:rPr>
          <w:color w:val="333333"/>
          <w:sz w:val="21"/>
          <w:szCs w:val="21"/>
        </w:rPr>
        <w:t>risks include policy risk, technology development risk, management risk, market development risk, production risk, financial risk,</w:t>
      </w:r>
      <w:r>
        <w:t xml:space="preserve">  risk of dependence on key personnel of the </w:t>
      </w:r>
      <w:r w:rsidRPr="00A05660">
        <w:rPr>
          <w:color w:val="333333"/>
          <w:sz w:val="21"/>
          <w:szCs w:val="21"/>
        </w:rPr>
        <w:t xml:space="preserve">company, etc. </w:t>
      </w:r>
      <w:r>
        <w:t xml:space="preserve"> </w:t>
      </w:r>
      <w:r w:rsidR="007250BC">
        <w:rPr>
          <w:color w:val="333333"/>
          <w:sz w:val="21"/>
          <w:szCs w:val="21"/>
        </w:rPr>
        <w:t xml:space="preserve">Z&amp;Z Smart </w:t>
      </w:r>
      <w:r w:rsidR="00084E49">
        <w:rPr>
          <w:color w:val="333333"/>
          <w:sz w:val="21"/>
          <w:szCs w:val="21"/>
        </w:rPr>
        <w:t>locker</w:t>
      </w:r>
      <w:r>
        <w:rPr>
          <w:color w:val="333333"/>
          <w:sz w:val="21"/>
          <w:szCs w:val="21"/>
        </w:rPr>
        <w:t xml:space="preserve"> services related to the relevant policies involving the traditional courier and vending machine industry. Industry-related laws and regulations are relatively standardized and stable, the risk of policy changes is small, market norms. </w:t>
      </w:r>
      <w:r>
        <w:t xml:space="preserve"> </w:t>
      </w:r>
      <w:r w:rsidR="009A0459">
        <w:rPr>
          <w:color w:val="333333"/>
          <w:sz w:val="21"/>
          <w:szCs w:val="21"/>
        </w:rPr>
        <w:t xml:space="preserve">The company needs to find a team of professional lawyers to improve the internal to external terms of service, in the legal level to establish a perfect set of products and services moat. </w:t>
      </w:r>
    </w:p>
    <w:p w14:paraId="6A523C18" w14:textId="59C0114C"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The creative team has sufficient technology development capabilities and resources, so the technology-related development risks are relatively low.</w:t>
      </w:r>
    </w:p>
    <w:p w14:paraId="2BFD4D17" w14:textId="2199F192"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The management team has relatively long experience in entrepreneurship and team management collaboration, and has sufficient confidence in the quality and stability of customer and product services.</w:t>
      </w:r>
    </w:p>
    <w:p w14:paraId="29D52470" w14:textId="03642225"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The market development team has a lot of experience dealing with small shops and needs to take the first step in dealing with large customers.</w:t>
      </w:r>
    </w:p>
    <w:p w14:paraId="3D9A4C19" w14:textId="4BADD097"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 xml:space="preserve">Production by the domestic </w:t>
      </w:r>
      <w:r w:rsidR="00084E49" w:rsidRPr="00084E49">
        <w:rPr>
          <w:color w:val="333333"/>
          <w:sz w:val="21"/>
          <w:szCs w:val="21"/>
        </w:rPr>
        <w:t>SF Express</w:t>
      </w:r>
      <w:r w:rsidR="00084E49" w:rsidRPr="00084E49" w:rsidDel="00084E49">
        <w:rPr>
          <w:color w:val="333333"/>
          <w:sz w:val="21"/>
          <w:szCs w:val="21"/>
        </w:rPr>
        <w:t xml:space="preserve"> </w:t>
      </w:r>
      <w:r w:rsidR="00084E49" w:rsidRPr="00084E49">
        <w:rPr>
          <w:color w:val="333333"/>
          <w:sz w:val="21"/>
          <w:szCs w:val="21"/>
        </w:rPr>
        <w:t>smart locker</w:t>
      </w:r>
      <w:r w:rsidR="00084E49" w:rsidRPr="00084E49" w:rsidDel="00084E49">
        <w:rPr>
          <w:color w:val="333333"/>
          <w:sz w:val="21"/>
          <w:szCs w:val="21"/>
        </w:rPr>
        <w:t xml:space="preserve"> </w:t>
      </w:r>
      <w:r>
        <w:rPr>
          <w:color w:val="333333"/>
          <w:sz w:val="21"/>
          <w:szCs w:val="21"/>
        </w:rPr>
        <w:t>foundry of the original factory contract production, quality is guaranteed.</w:t>
      </w:r>
    </w:p>
    <w:p w14:paraId="47773287" w14:textId="6C9479E4" w:rsidR="009A0459" w:rsidRDefault="009A0459"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At the heart of the risk:</w:t>
      </w:r>
    </w:p>
    <w:p w14:paraId="1BCE54C2" w14:textId="59F60F1A" w:rsidR="002F73BA" w:rsidRDefault="002F73BA" w:rsidP="00954701">
      <w:pPr>
        <w:shd w:val="clear" w:color="auto" w:fill="FFFFFF"/>
        <w:ind w:firstLine="720"/>
        <w:rPr>
          <w:rFonts w:ascii="Microsoft YaHei" w:eastAsia="Microsoft YaHei" w:hAnsi="Microsoft YaHei" w:cs="Microsoft YaHei"/>
          <w:color w:val="333333"/>
          <w:sz w:val="21"/>
          <w:szCs w:val="21"/>
        </w:rPr>
      </w:pPr>
      <w:r>
        <w:rPr>
          <w:color w:val="333333"/>
          <w:sz w:val="21"/>
          <w:szCs w:val="21"/>
        </w:rPr>
        <w:t xml:space="preserve">"Financially, the company's up-front development phase requires a lot of financial support, and the development team needs to ensure that the company can meet the development goals it set before it is expected to </w:t>
      </w:r>
      <w:r w:rsidR="009A0459">
        <w:rPr>
          <w:color w:val="333333"/>
          <w:sz w:val="21"/>
          <w:szCs w:val="21"/>
        </w:rPr>
        <w:t xml:space="preserve">be profitable for five years." </w:t>
      </w:r>
    </w:p>
    <w:p w14:paraId="6B5791E5" w14:textId="1984DCE7" w:rsidR="002F73BA" w:rsidRDefault="002F73BA" w:rsidP="00954701">
      <w:pPr>
        <w:shd w:val="clear" w:color="auto" w:fill="FFFFFF"/>
        <w:rPr>
          <w:rFonts w:ascii="Microsoft YaHei" w:eastAsia="Microsoft YaHei" w:hAnsi="Microsoft YaHei" w:cs="Microsoft YaHei"/>
          <w:color w:val="333333"/>
          <w:sz w:val="21"/>
          <w:szCs w:val="21"/>
        </w:rPr>
      </w:pPr>
    </w:p>
    <w:p w14:paraId="191B542D" w14:textId="77777777" w:rsidR="002F73BA" w:rsidRPr="00992F98" w:rsidRDefault="002F73BA" w:rsidP="00954701">
      <w:pPr>
        <w:shd w:val="clear" w:color="auto" w:fill="FFFFFF"/>
        <w:rPr>
          <w:rFonts w:ascii="Microsoft YaHei" w:eastAsia="Microsoft YaHei" w:hAnsi="Microsoft YaHei" w:cs="Microsoft YaHei"/>
          <w:color w:val="333333"/>
          <w:sz w:val="21"/>
          <w:szCs w:val="21"/>
        </w:rPr>
      </w:pPr>
    </w:p>
    <w:p w14:paraId="3F0F6962" w14:textId="77777777" w:rsidR="00A05660" w:rsidRPr="00A05660" w:rsidRDefault="00A05660" w:rsidP="00954701">
      <w:pPr>
        <w:shd w:val="clear" w:color="auto" w:fill="FFFFFF"/>
        <w:rPr>
          <w:rFonts w:ascii="Arial" w:eastAsia="Times New Roman" w:hAnsi="Arial" w:cs="Arial"/>
          <w:color w:val="333333"/>
          <w:sz w:val="21"/>
          <w:szCs w:val="21"/>
        </w:rPr>
      </w:pPr>
      <w:r w:rsidRPr="00A05660">
        <w:rPr>
          <w:color w:val="333333"/>
          <w:sz w:val="21"/>
          <w:szCs w:val="21"/>
        </w:rPr>
        <w:t xml:space="preserve">　　</w:t>
      </w:r>
      <w:r w:rsidRPr="00A05660">
        <w:rPr>
          <w:b/>
          <w:bCs/>
          <w:color w:val="333333"/>
          <w:sz w:val="21"/>
          <w:szCs w:val="21"/>
        </w:rPr>
        <w:t xml:space="preserve">Part 12 Project </w:t>
      </w:r>
      <w:r>
        <w:t xml:space="preserve"> Implementation </w:t>
      </w:r>
      <w:r w:rsidRPr="00A05660">
        <w:rPr>
          <w:b/>
          <w:bCs/>
          <w:color w:val="333333"/>
          <w:sz w:val="21"/>
          <w:szCs w:val="21"/>
        </w:rPr>
        <w:t>Progress</w:t>
      </w:r>
    </w:p>
    <w:p w14:paraId="4688A5E9" w14:textId="542DD133" w:rsidR="004D06B5" w:rsidRDefault="00A05660" w:rsidP="004D06B5">
      <w:pPr>
        <w:shd w:val="clear" w:color="auto" w:fill="FFFFFF"/>
        <w:rPr>
          <w:rFonts w:ascii="Microsoft YaHei" w:eastAsia="Microsoft YaHei" w:hAnsi="Microsoft YaHei" w:cs="Microsoft YaHei"/>
          <w:color w:val="333333"/>
          <w:sz w:val="21"/>
          <w:szCs w:val="21"/>
        </w:rPr>
      </w:pPr>
      <w:r w:rsidRPr="00A05660">
        <w:rPr>
          <w:color w:val="333333"/>
          <w:sz w:val="21"/>
          <w:szCs w:val="21"/>
        </w:rPr>
        <w:t xml:space="preserve">Details of the </w:t>
      </w:r>
      <w:r w:rsidRPr="00587841">
        <w:rPr>
          <w:color w:val="333333"/>
          <w:sz w:val="21"/>
          <w:szCs w:val="21"/>
        </w:rPr>
        <w:t>project implementation plan</w:t>
      </w:r>
      <w:r>
        <w:t xml:space="preserve"> </w:t>
      </w:r>
      <w:r w:rsidRPr="00A05660">
        <w:rPr>
          <w:color w:val="333333"/>
          <w:sz w:val="21"/>
          <w:szCs w:val="21"/>
        </w:rPr>
        <w:t>and progress (indicating</w:t>
      </w:r>
      <w:r>
        <w:t xml:space="preserve"> the start and end time):</w:t>
      </w:r>
    </w:p>
    <w:p w14:paraId="5FCA8E0E" w14:textId="50FB3944" w:rsidR="004A6696" w:rsidRDefault="004A6696" w:rsidP="004D06B5">
      <w:pPr>
        <w:shd w:val="clear" w:color="auto" w:fill="FFFFFF"/>
        <w:rPr>
          <w:rFonts w:ascii="Microsoft YaHei" w:eastAsia="Microsoft YaHei" w:hAnsi="Microsoft YaHei" w:cs="Microsoft YaHei"/>
          <w:color w:val="333333"/>
          <w:sz w:val="21"/>
          <w:szCs w:val="21"/>
        </w:rPr>
      </w:pPr>
      <w:r>
        <w:rPr>
          <w:color w:val="333333"/>
          <w:sz w:val="21"/>
          <w:szCs w:val="21"/>
        </w:rPr>
        <w:t>Stage, expected, capital requirements, (number of box shop), time</w:t>
      </w:r>
    </w:p>
    <w:p w14:paraId="091EAA27" w14:textId="4CDFCC52"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rPr>
        <w:t xml:space="preserve">The first stage: business landing, express </w:t>
      </w:r>
      <w:r w:rsidR="00084E49">
        <w:rPr>
          <w:color w:val="333333"/>
          <w:sz w:val="21"/>
          <w:szCs w:val="21"/>
        </w:rPr>
        <w:t>smart locker</w:t>
      </w:r>
      <w:r w:rsidRPr="004A6696">
        <w:rPr>
          <w:color w:val="333333"/>
          <w:sz w:val="21"/>
          <w:szCs w:val="21"/>
        </w:rPr>
        <w:t xml:space="preserve"> test run 2M to 5</w:t>
      </w:r>
      <w:r w:rsidR="00CE3DAA" w:rsidRPr="004A6696">
        <w:rPr>
          <w:color w:val="333333"/>
          <w:sz w:val="21"/>
          <w:szCs w:val="21"/>
        </w:rPr>
        <w:t>M</w:t>
      </w:r>
      <w:r w:rsidR="00CE3DAA">
        <w:rPr>
          <w:color w:val="333333"/>
          <w:sz w:val="21"/>
          <w:szCs w:val="21"/>
        </w:rPr>
        <w:t xml:space="preserve"> (</w:t>
      </w:r>
      <w:r>
        <w:rPr>
          <w:color w:val="333333"/>
          <w:sz w:val="21"/>
          <w:szCs w:val="21"/>
        </w:rPr>
        <w:t>4</w:t>
      </w:r>
      <w:r w:rsidRPr="004A6696">
        <w:rPr>
          <w:color w:val="333333"/>
          <w:sz w:val="21"/>
          <w:szCs w:val="21"/>
        </w:rPr>
        <w:t>0 to</w:t>
      </w:r>
      <w:r>
        <w:rPr>
          <w:color w:val="333333"/>
          <w:sz w:val="21"/>
          <w:szCs w:val="21"/>
        </w:rPr>
        <w:t>5</w:t>
      </w:r>
      <w:r w:rsidRPr="004A6696">
        <w:rPr>
          <w:color w:val="333333"/>
          <w:sz w:val="21"/>
          <w:szCs w:val="21"/>
        </w:rPr>
        <w:t>00boxes) (2 to 3y)</w:t>
      </w:r>
    </w:p>
    <w:p w14:paraId="787257D5" w14:textId="77777777"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rPr>
        <w:t>Phase 2: Industry cooperation, profit model verification 200M (2K to 1w boxes) (3 to 5y),</w:t>
      </w:r>
    </w:p>
    <w:p w14:paraId="55A07306" w14:textId="12248775" w:rsidR="004A6696" w:rsidRPr="004A6696"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rPr>
        <w:t>Phase 3: Core Business Scale 10B (100w boxes global market size, 80% left off) (5 to 15y), 1.6y</w:t>
      </w:r>
    </w:p>
    <w:p w14:paraId="568296D5" w14:textId="78452E83" w:rsidR="004A6696" w:rsidRPr="004D06B5" w:rsidRDefault="004A6696" w:rsidP="004A6696">
      <w:pPr>
        <w:shd w:val="clear" w:color="auto" w:fill="FFFFFF"/>
        <w:rPr>
          <w:rFonts w:ascii="Microsoft YaHei" w:eastAsia="Microsoft YaHei" w:hAnsi="Microsoft YaHei" w:cs="Microsoft YaHei"/>
          <w:color w:val="333333"/>
          <w:sz w:val="21"/>
          <w:szCs w:val="21"/>
        </w:rPr>
      </w:pPr>
      <w:r w:rsidRPr="004A6696">
        <w:rPr>
          <w:color w:val="333333"/>
          <w:sz w:val="21"/>
          <w:szCs w:val="21"/>
        </w:rPr>
        <w:t>Phase 4: Stabilize core business and expand usage scenarios and demand TBD (10-20y)</w:t>
      </w:r>
    </w:p>
    <w:p w14:paraId="1A155FFC" w14:textId="60A35B4D" w:rsidR="00A05660" w:rsidRPr="00A05660" w:rsidRDefault="00A05660" w:rsidP="00954701">
      <w:pPr>
        <w:shd w:val="clear" w:color="auto" w:fill="FFFFFF"/>
        <w:rPr>
          <w:rFonts w:ascii="Arial" w:eastAsia="Times New Roman" w:hAnsi="Arial" w:cs="Arial"/>
          <w:color w:val="333333"/>
          <w:sz w:val="21"/>
          <w:szCs w:val="21"/>
        </w:rPr>
      </w:pPr>
    </w:p>
    <w:sectPr w:rsidR="00A05660" w:rsidRPr="00A05660" w:rsidSect="00BD514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dong Zhang" w:date="2019-10-05T18:00:00Z" w:initials="XZ">
    <w:p w14:paraId="0164D9F7" w14:textId="77777777" w:rsidR="00591F5A" w:rsidRDefault="00591F5A" w:rsidP="004562E5">
      <w:pPr>
        <w:pStyle w:val="CommentText"/>
      </w:pPr>
      <w:r>
        <w:rPr>
          <w:rStyle w:val="CommentReference"/>
        </w:rPr>
        <w:annotationRef/>
      </w:r>
      <w:r>
        <w:t>Including the product company redistribution and property related departments responsible for the final delay, the user or the property company bear the corresponding losses.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4D9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4D9F7" w16cid:durableId="214358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2DD"/>
    <w:multiLevelType w:val="multilevel"/>
    <w:tmpl w:val="8C0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7ED8"/>
    <w:multiLevelType w:val="multilevel"/>
    <w:tmpl w:val="CF66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35CC0"/>
    <w:multiLevelType w:val="multilevel"/>
    <w:tmpl w:val="DB0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90145"/>
    <w:multiLevelType w:val="multilevel"/>
    <w:tmpl w:val="BD9A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B34E4"/>
    <w:multiLevelType w:val="multilevel"/>
    <w:tmpl w:val="972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37CDD"/>
    <w:multiLevelType w:val="multilevel"/>
    <w:tmpl w:val="0AC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938C2"/>
    <w:multiLevelType w:val="multilevel"/>
    <w:tmpl w:val="65C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40DDF"/>
    <w:multiLevelType w:val="multilevel"/>
    <w:tmpl w:val="9694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477AD"/>
    <w:multiLevelType w:val="multilevel"/>
    <w:tmpl w:val="E72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42B27"/>
    <w:multiLevelType w:val="multilevel"/>
    <w:tmpl w:val="6CE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7B5FA4"/>
    <w:multiLevelType w:val="multilevel"/>
    <w:tmpl w:val="AD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C7616"/>
    <w:multiLevelType w:val="multilevel"/>
    <w:tmpl w:val="F16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3DB"/>
    <w:multiLevelType w:val="multilevel"/>
    <w:tmpl w:val="9D8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F27E3"/>
    <w:multiLevelType w:val="multilevel"/>
    <w:tmpl w:val="E45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A0840"/>
    <w:multiLevelType w:val="multilevel"/>
    <w:tmpl w:val="4CE8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AF7045"/>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00124C"/>
    <w:multiLevelType w:val="multilevel"/>
    <w:tmpl w:val="4E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191BC4"/>
    <w:multiLevelType w:val="multilevel"/>
    <w:tmpl w:val="D29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AF770D"/>
    <w:multiLevelType w:val="multilevel"/>
    <w:tmpl w:val="FD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55551"/>
    <w:multiLevelType w:val="multilevel"/>
    <w:tmpl w:val="77D6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B521E"/>
    <w:multiLevelType w:val="multilevel"/>
    <w:tmpl w:val="2CC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EC012C"/>
    <w:multiLevelType w:val="multilevel"/>
    <w:tmpl w:val="5A6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B81D3A"/>
    <w:multiLevelType w:val="multilevel"/>
    <w:tmpl w:val="CD34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20459"/>
    <w:multiLevelType w:val="multilevel"/>
    <w:tmpl w:val="054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20EED"/>
    <w:multiLevelType w:val="multilevel"/>
    <w:tmpl w:val="B65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B367F"/>
    <w:multiLevelType w:val="multilevel"/>
    <w:tmpl w:val="B4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D1141D"/>
    <w:multiLevelType w:val="multilevel"/>
    <w:tmpl w:val="A66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C4BD7"/>
    <w:multiLevelType w:val="multilevel"/>
    <w:tmpl w:val="52B20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933C61"/>
    <w:multiLevelType w:val="multilevel"/>
    <w:tmpl w:val="20E8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A4F8C"/>
    <w:multiLevelType w:val="multilevel"/>
    <w:tmpl w:val="F93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2019CA"/>
    <w:multiLevelType w:val="multilevel"/>
    <w:tmpl w:val="FF98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DC3DC9"/>
    <w:multiLevelType w:val="multilevel"/>
    <w:tmpl w:val="32A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F83AF4"/>
    <w:multiLevelType w:val="multilevel"/>
    <w:tmpl w:val="AE6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212"/>
    <w:multiLevelType w:val="multilevel"/>
    <w:tmpl w:val="440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330D8"/>
    <w:multiLevelType w:val="multilevel"/>
    <w:tmpl w:val="160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1F5B99"/>
    <w:multiLevelType w:val="multilevel"/>
    <w:tmpl w:val="9364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8B5FE8"/>
    <w:multiLevelType w:val="multilevel"/>
    <w:tmpl w:val="254A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629EF"/>
    <w:multiLevelType w:val="multilevel"/>
    <w:tmpl w:val="F40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C46456"/>
    <w:multiLevelType w:val="multilevel"/>
    <w:tmpl w:val="1F3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4A4A9D"/>
    <w:multiLevelType w:val="multilevel"/>
    <w:tmpl w:val="36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CC472D6"/>
    <w:multiLevelType w:val="multilevel"/>
    <w:tmpl w:val="BD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911E63"/>
    <w:multiLevelType w:val="multilevel"/>
    <w:tmpl w:val="FE3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12A27"/>
    <w:multiLevelType w:val="multilevel"/>
    <w:tmpl w:val="9A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514FAE"/>
    <w:multiLevelType w:val="multilevel"/>
    <w:tmpl w:val="FF6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8433FE"/>
    <w:multiLevelType w:val="multilevel"/>
    <w:tmpl w:val="CD0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B63241"/>
    <w:multiLevelType w:val="multilevel"/>
    <w:tmpl w:val="56E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6D6601"/>
    <w:multiLevelType w:val="multilevel"/>
    <w:tmpl w:val="0FF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8AC30FB"/>
    <w:multiLevelType w:val="multilevel"/>
    <w:tmpl w:val="A5B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9132F0A"/>
    <w:multiLevelType w:val="multilevel"/>
    <w:tmpl w:val="974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31E3A"/>
    <w:multiLevelType w:val="multilevel"/>
    <w:tmpl w:val="87B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680C04"/>
    <w:multiLevelType w:val="multilevel"/>
    <w:tmpl w:val="43C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DA5BE1"/>
    <w:multiLevelType w:val="multilevel"/>
    <w:tmpl w:val="445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82184D"/>
    <w:multiLevelType w:val="multilevel"/>
    <w:tmpl w:val="D47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DF7D86"/>
    <w:multiLevelType w:val="multilevel"/>
    <w:tmpl w:val="C6A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476C02"/>
    <w:multiLevelType w:val="multilevel"/>
    <w:tmpl w:val="C7A4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04468B"/>
    <w:multiLevelType w:val="multilevel"/>
    <w:tmpl w:val="275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117FB5"/>
    <w:multiLevelType w:val="multilevel"/>
    <w:tmpl w:val="1CFC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675DB3"/>
    <w:multiLevelType w:val="multilevel"/>
    <w:tmpl w:val="EBC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6935DB"/>
    <w:multiLevelType w:val="multilevel"/>
    <w:tmpl w:val="7DC6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D6B0E52"/>
    <w:multiLevelType w:val="multilevel"/>
    <w:tmpl w:val="3F3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747E79"/>
    <w:multiLevelType w:val="multilevel"/>
    <w:tmpl w:val="8534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E01708"/>
    <w:multiLevelType w:val="multilevel"/>
    <w:tmpl w:val="9DF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4E1C7A"/>
    <w:multiLevelType w:val="multilevel"/>
    <w:tmpl w:val="59C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394889"/>
    <w:multiLevelType w:val="multilevel"/>
    <w:tmpl w:val="DB8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0200E9"/>
    <w:multiLevelType w:val="multilevel"/>
    <w:tmpl w:val="550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FE34A5"/>
    <w:multiLevelType w:val="multilevel"/>
    <w:tmpl w:val="C72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22134A"/>
    <w:multiLevelType w:val="multilevel"/>
    <w:tmpl w:val="46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4B3A29"/>
    <w:multiLevelType w:val="multilevel"/>
    <w:tmpl w:val="CAAA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60521D1"/>
    <w:multiLevelType w:val="multilevel"/>
    <w:tmpl w:val="E9E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04290C"/>
    <w:multiLevelType w:val="multilevel"/>
    <w:tmpl w:val="F0C6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A994254"/>
    <w:multiLevelType w:val="multilevel"/>
    <w:tmpl w:val="AE1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631257"/>
    <w:multiLevelType w:val="multilevel"/>
    <w:tmpl w:val="A64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F7407C7"/>
    <w:multiLevelType w:val="multilevel"/>
    <w:tmpl w:val="24B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274CE0"/>
    <w:multiLevelType w:val="multilevel"/>
    <w:tmpl w:val="EE6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0F654EB"/>
    <w:multiLevelType w:val="multilevel"/>
    <w:tmpl w:val="A580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373369"/>
    <w:multiLevelType w:val="multilevel"/>
    <w:tmpl w:val="E8D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8A1E78"/>
    <w:multiLevelType w:val="multilevel"/>
    <w:tmpl w:val="4F6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C43B84"/>
    <w:multiLevelType w:val="multilevel"/>
    <w:tmpl w:val="0F3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0321E2"/>
    <w:multiLevelType w:val="multilevel"/>
    <w:tmpl w:val="03E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1765E8"/>
    <w:multiLevelType w:val="multilevel"/>
    <w:tmpl w:val="9F0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9B49E4"/>
    <w:multiLevelType w:val="multilevel"/>
    <w:tmpl w:val="08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E26E40"/>
    <w:multiLevelType w:val="multilevel"/>
    <w:tmpl w:val="98D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54"/>
  </w:num>
  <w:num w:numId="4">
    <w:abstractNumId w:val="7"/>
  </w:num>
  <w:num w:numId="5">
    <w:abstractNumId w:val="1"/>
  </w:num>
  <w:num w:numId="6">
    <w:abstractNumId w:val="58"/>
  </w:num>
  <w:num w:numId="7">
    <w:abstractNumId w:val="61"/>
  </w:num>
  <w:num w:numId="8">
    <w:abstractNumId w:val="81"/>
  </w:num>
  <w:num w:numId="9">
    <w:abstractNumId w:val="29"/>
  </w:num>
  <w:num w:numId="10">
    <w:abstractNumId w:val="52"/>
  </w:num>
  <w:num w:numId="11">
    <w:abstractNumId w:val="0"/>
  </w:num>
  <w:num w:numId="12">
    <w:abstractNumId w:val="72"/>
  </w:num>
  <w:num w:numId="13">
    <w:abstractNumId w:val="43"/>
  </w:num>
  <w:num w:numId="14">
    <w:abstractNumId w:val="34"/>
  </w:num>
  <w:num w:numId="15">
    <w:abstractNumId w:val="76"/>
  </w:num>
  <w:num w:numId="16">
    <w:abstractNumId w:val="2"/>
  </w:num>
  <w:num w:numId="17">
    <w:abstractNumId w:val="63"/>
  </w:num>
  <w:num w:numId="18">
    <w:abstractNumId w:val="4"/>
  </w:num>
  <w:num w:numId="19">
    <w:abstractNumId w:val="80"/>
  </w:num>
  <w:num w:numId="20">
    <w:abstractNumId w:val="8"/>
  </w:num>
  <w:num w:numId="21">
    <w:abstractNumId w:val="36"/>
  </w:num>
  <w:num w:numId="22">
    <w:abstractNumId w:val="24"/>
  </w:num>
  <w:num w:numId="23">
    <w:abstractNumId w:val="6"/>
  </w:num>
  <w:num w:numId="24">
    <w:abstractNumId w:val="71"/>
  </w:num>
  <w:num w:numId="25">
    <w:abstractNumId w:val="21"/>
  </w:num>
  <w:num w:numId="26">
    <w:abstractNumId w:val="27"/>
  </w:num>
  <w:num w:numId="27">
    <w:abstractNumId w:val="16"/>
  </w:num>
  <w:num w:numId="28">
    <w:abstractNumId w:val="40"/>
  </w:num>
  <w:num w:numId="29">
    <w:abstractNumId w:val="59"/>
  </w:num>
  <w:num w:numId="30">
    <w:abstractNumId w:val="41"/>
  </w:num>
  <w:num w:numId="31">
    <w:abstractNumId w:val="65"/>
  </w:num>
  <w:num w:numId="32">
    <w:abstractNumId w:val="69"/>
  </w:num>
  <w:num w:numId="33">
    <w:abstractNumId w:val="77"/>
  </w:num>
  <w:num w:numId="34">
    <w:abstractNumId w:val="66"/>
  </w:num>
  <w:num w:numId="35">
    <w:abstractNumId w:val="49"/>
  </w:num>
  <w:num w:numId="36">
    <w:abstractNumId w:val="82"/>
  </w:num>
  <w:num w:numId="37">
    <w:abstractNumId w:val="67"/>
  </w:num>
  <w:num w:numId="38">
    <w:abstractNumId w:val="19"/>
  </w:num>
  <w:num w:numId="39">
    <w:abstractNumId w:val="57"/>
  </w:num>
  <w:num w:numId="40">
    <w:abstractNumId w:val="50"/>
  </w:num>
  <w:num w:numId="41">
    <w:abstractNumId w:val="73"/>
  </w:num>
  <w:num w:numId="42">
    <w:abstractNumId w:val="70"/>
  </w:num>
  <w:num w:numId="43">
    <w:abstractNumId w:val="45"/>
  </w:num>
  <w:num w:numId="44">
    <w:abstractNumId w:val="55"/>
  </w:num>
  <w:num w:numId="45">
    <w:abstractNumId w:val="9"/>
  </w:num>
  <w:num w:numId="46">
    <w:abstractNumId w:val="78"/>
  </w:num>
  <w:num w:numId="47">
    <w:abstractNumId w:val="20"/>
  </w:num>
  <w:num w:numId="48">
    <w:abstractNumId w:val="46"/>
  </w:num>
  <w:num w:numId="49">
    <w:abstractNumId w:val="30"/>
  </w:num>
  <w:num w:numId="50">
    <w:abstractNumId w:val="44"/>
  </w:num>
  <w:num w:numId="51">
    <w:abstractNumId w:val="42"/>
  </w:num>
  <w:num w:numId="52">
    <w:abstractNumId w:val="15"/>
  </w:num>
  <w:num w:numId="53">
    <w:abstractNumId w:val="62"/>
  </w:num>
  <w:num w:numId="54">
    <w:abstractNumId w:val="3"/>
  </w:num>
  <w:num w:numId="55">
    <w:abstractNumId w:val="60"/>
  </w:num>
  <w:num w:numId="56">
    <w:abstractNumId w:val="38"/>
  </w:num>
  <w:num w:numId="57">
    <w:abstractNumId w:val="22"/>
  </w:num>
  <w:num w:numId="58">
    <w:abstractNumId w:val="11"/>
  </w:num>
  <w:num w:numId="59">
    <w:abstractNumId w:val="17"/>
  </w:num>
  <w:num w:numId="60">
    <w:abstractNumId w:val="33"/>
  </w:num>
  <w:num w:numId="61">
    <w:abstractNumId w:val="23"/>
  </w:num>
  <w:num w:numId="62">
    <w:abstractNumId w:val="26"/>
  </w:num>
  <w:num w:numId="63">
    <w:abstractNumId w:val="13"/>
  </w:num>
  <w:num w:numId="64">
    <w:abstractNumId w:val="37"/>
  </w:num>
  <w:num w:numId="65">
    <w:abstractNumId w:val="68"/>
  </w:num>
  <w:num w:numId="66">
    <w:abstractNumId w:val="5"/>
  </w:num>
  <w:num w:numId="67">
    <w:abstractNumId w:val="51"/>
  </w:num>
  <w:num w:numId="68">
    <w:abstractNumId w:val="25"/>
  </w:num>
  <w:num w:numId="69">
    <w:abstractNumId w:val="18"/>
  </w:num>
  <w:num w:numId="70">
    <w:abstractNumId w:val="48"/>
  </w:num>
  <w:num w:numId="71">
    <w:abstractNumId w:val="12"/>
  </w:num>
  <w:num w:numId="72">
    <w:abstractNumId w:val="75"/>
  </w:num>
  <w:num w:numId="73">
    <w:abstractNumId w:val="47"/>
  </w:num>
  <w:num w:numId="74">
    <w:abstractNumId w:val="10"/>
  </w:num>
  <w:num w:numId="75">
    <w:abstractNumId w:val="39"/>
  </w:num>
  <w:num w:numId="76">
    <w:abstractNumId w:val="53"/>
  </w:num>
  <w:num w:numId="77">
    <w:abstractNumId w:val="64"/>
  </w:num>
  <w:num w:numId="78">
    <w:abstractNumId w:val="56"/>
  </w:num>
  <w:num w:numId="79">
    <w:abstractNumId w:val="35"/>
  </w:num>
  <w:num w:numId="80">
    <w:abstractNumId w:val="32"/>
  </w:num>
  <w:num w:numId="81">
    <w:abstractNumId w:val="28"/>
  </w:num>
  <w:num w:numId="82">
    <w:abstractNumId w:val="79"/>
  </w:num>
  <w:num w:numId="83">
    <w:abstractNumId w:val="7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dong Zhang">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343"/>
    <w:rsid w:val="00016C91"/>
    <w:rsid w:val="00035B56"/>
    <w:rsid w:val="00084E49"/>
    <w:rsid w:val="000E7387"/>
    <w:rsid w:val="00147070"/>
    <w:rsid w:val="001B5972"/>
    <w:rsid w:val="001D3172"/>
    <w:rsid w:val="00251332"/>
    <w:rsid w:val="002C4E54"/>
    <w:rsid w:val="002E7A23"/>
    <w:rsid w:val="002F73BA"/>
    <w:rsid w:val="003202D3"/>
    <w:rsid w:val="00332F20"/>
    <w:rsid w:val="003641A4"/>
    <w:rsid w:val="003B6B0D"/>
    <w:rsid w:val="003E0682"/>
    <w:rsid w:val="004562E5"/>
    <w:rsid w:val="0045704E"/>
    <w:rsid w:val="00475C92"/>
    <w:rsid w:val="00481B25"/>
    <w:rsid w:val="004A6696"/>
    <w:rsid w:val="004A6A7D"/>
    <w:rsid w:val="004D06B5"/>
    <w:rsid w:val="00503670"/>
    <w:rsid w:val="00511CF8"/>
    <w:rsid w:val="00525507"/>
    <w:rsid w:val="00587841"/>
    <w:rsid w:val="00591F5A"/>
    <w:rsid w:val="0061764A"/>
    <w:rsid w:val="00623D6F"/>
    <w:rsid w:val="006257EF"/>
    <w:rsid w:val="006747D8"/>
    <w:rsid w:val="00694CBE"/>
    <w:rsid w:val="00697ED7"/>
    <w:rsid w:val="006A49F8"/>
    <w:rsid w:val="006B361F"/>
    <w:rsid w:val="00710923"/>
    <w:rsid w:val="00724BBC"/>
    <w:rsid w:val="007250BC"/>
    <w:rsid w:val="0073580A"/>
    <w:rsid w:val="0073613D"/>
    <w:rsid w:val="007370B6"/>
    <w:rsid w:val="00746B78"/>
    <w:rsid w:val="0076232C"/>
    <w:rsid w:val="007924AB"/>
    <w:rsid w:val="007E2A85"/>
    <w:rsid w:val="007F4DC6"/>
    <w:rsid w:val="008043C8"/>
    <w:rsid w:val="00831A2B"/>
    <w:rsid w:val="00893FAF"/>
    <w:rsid w:val="00904ECB"/>
    <w:rsid w:val="0091692D"/>
    <w:rsid w:val="00954701"/>
    <w:rsid w:val="00992F98"/>
    <w:rsid w:val="009A0459"/>
    <w:rsid w:val="00A05660"/>
    <w:rsid w:val="00A0638A"/>
    <w:rsid w:val="00A22ACC"/>
    <w:rsid w:val="00A57581"/>
    <w:rsid w:val="00A87C2F"/>
    <w:rsid w:val="00B46667"/>
    <w:rsid w:val="00B86533"/>
    <w:rsid w:val="00BD5141"/>
    <w:rsid w:val="00BF323A"/>
    <w:rsid w:val="00C2054E"/>
    <w:rsid w:val="00C51188"/>
    <w:rsid w:val="00C702AB"/>
    <w:rsid w:val="00C71969"/>
    <w:rsid w:val="00CE3DAA"/>
    <w:rsid w:val="00D0765C"/>
    <w:rsid w:val="00D8558A"/>
    <w:rsid w:val="00DA5E16"/>
    <w:rsid w:val="00E023C6"/>
    <w:rsid w:val="00E30343"/>
    <w:rsid w:val="00E33F54"/>
    <w:rsid w:val="00E610C4"/>
    <w:rsid w:val="00E8782D"/>
    <w:rsid w:val="00EB1D6F"/>
    <w:rsid w:val="00EC1105"/>
    <w:rsid w:val="00EC68E8"/>
    <w:rsid w:val="00EE05B6"/>
    <w:rsid w:val="00F042EE"/>
    <w:rsid w:val="00F62E2F"/>
    <w:rsid w:val="00FB45A7"/>
    <w:rsid w:val="00FC1452"/>
    <w:rsid w:val="00FE0014"/>
    <w:rsid w:val="00FE62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EA1"/>
  <w15:docId w15:val="{DD881606-3149-4353-8C81-BCD63D89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56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66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66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6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6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660"/>
    <w:rPr>
      <w:rFonts w:ascii="Times New Roman" w:eastAsia="Times New Roman" w:hAnsi="Times New Roman" w:cs="Times New Roman"/>
      <w:b/>
      <w:bCs/>
    </w:rPr>
  </w:style>
  <w:style w:type="paragraph" w:customStyle="1" w:styleId="msonormal0">
    <w:name w:val="msonormal"/>
    <w:basedOn w:val="Normal"/>
    <w:rsid w:val="00A0566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05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05660"/>
    <w:rPr>
      <w:color w:val="0000FF"/>
      <w:u w:val="single"/>
    </w:rPr>
  </w:style>
  <w:style w:type="character" w:styleId="FollowedHyperlink">
    <w:name w:val="FollowedHyperlink"/>
    <w:basedOn w:val="DefaultParagraphFont"/>
    <w:uiPriority w:val="99"/>
    <w:semiHidden/>
    <w:unhideWhenUsed/>
    <w:rsid w:val="00A05660"/>
    <w:rPr>
      <w:color w:val="800080"/>
      <w:u w:val="single"/>
    </w:rPr>
  </w:style>
  <w:style w:type="paragraph" w:styleId="BalloonText">
    <w:name w:val="Balloon Text"/>
    <w:basedOn w:val="Normal"/>
    <w:link w:val="BalloonTextChar"/>
    <w:uiPriority w:val="99"/>
    <w:semiHidden/>
    <w:unhideWhenUsed/>
    <w:rsid w:val="00475C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C92"/>
    <w:rPr>
      <w:rFonts w:ascii="Times New Roman" w:hAnsi="Times New Roman" w:cs="Times New Roman"/>
      <w:sz w:val="18"/>
      <w:szCs w:val="18"/>
    </w:rPr>
  </w:style>
  <w:style w:type="table" w:styleId="TableGrid">
    <w:name w:val="Table Grid"/>
    <w:basedOn w:val="TableNormal"/>
    <w:uiPriority w:val="39"/>
    <w:rsid w:val="00B46667"/>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58A"/>
    <w:pPr>
      <w:ind w:left="720"/>
      <w:contextualSpacing/>
    </w:pPr>
  </w:style>
  <w:style w:type="character" w:styleId="CommentReference">
    <w:name w:val="annotation reference"/>
    <w:basedOn w:val="DefaultParagraphFont"/>
    <w:uiPriority w:val="99"/>
    <w:semiHidden/>
    <w:unhideWhenUsed/>
    <w:rsid w:val="004562E5"/>
    <w:rPr>
      <w:sz w:val="16"/>
      <w:szCs w:val="16"/>
    </w:rPr>
  </w:style>
  <w:style w:type="paragraph" w:styleId="CommentText">
    <w:name w:val="annotation text"/>
    <w:basedOn w:val="Normal"/>
    <w:link w:val="CommentTextChar"/>
    <w:uiPriority w:val="99"/>
    <w:semiHidden/>
    <w:unhideWhenUsed/>
    <w:rsid w:val="004562E5"/>
    <w:pPr>
      <w:spacing w:after="200" w:line="276" w:lineRule="auto"/>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4562E5"/>
    <w:rPr>
      <w:rFonts w:asciiTheme="majorHAnsi" w:eastAsiaTheme="majorEastAsia" w:hAnsiTheme="majorHAnsi" w:cstheme="majorBidi"/>
      <w:sz w:val="20"/>
      <w:szCs w:val="20"/>
    </w:rPr>
  </w:style>
  <w:style w:type="paragraph" w:styleId="NoSpacing">
    <w:name w:val="No Spacing"/>
    <w:link w:val="NoSpacingChar"/>
    <w:uiPriority w:val="1"/>
    <w:qFormat/>
    <w:rsid w:val="00BD5141"/>
    <w:rPr>
      <w:sz w:val="22"/>
      <w:szCs w:val="22"/>
      <w:lang w:val="en-US"/>
    </w:rPr>
  </w:style>
  <w:style w:type="character" w:customStyle="1" w:styleId="NoSpacingChar">
    <w:name w:val="No Spacing Char"/>
    <w:basedOn w:val="DefaultParagraphFont"/>
    <w:link w:val="NoSpacing"/>
    <w:uiPriority w:val="1"/>
    <w:rsid w:val="00BD5141"/>
    <w:rPr>
      <w:sz w:val="22"/>
      <w:szCs w:val="22"/>
      <w:lang w:val="en-US"/>
    </w:rPr>
  </w:style>
  <w:style w:type="character" w:styleId="PlaceholderText">
    <w:name w:val="Placeholder Text"/>
    <w:basedOn w:val="DefaultParagraphFont"/>
    <w:uiPriority w:val="99"/>
    <w:semiHidden/>
    <w:rsid w:val="007370B6"/>
    <w:rPr>
      <w:color w:val="808080"/>
    </w:rPr>
  </w:style>
  <w:style w:type="paragraph" w:styleId="Revision">
    <w:name w:val="Revision"/>
    <w:hidden/>
    <w:uiPriority w:val="99"/>
    <w:semiHidden/>
    <w:rsid w:val="0059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273">
      <w:bodyDiv w:val="1"/>
      <w:marLeft w:val="0"/>
      <w:marRight w:val="0"/>
      <w:marTop w:val="0"/>
      <w:marBottom w:val="0"/>
      <w:divBdr>
        <w:top w:val="none" w:sz="0" w:space="0" w:color="auto"/>
        <w:left w:val="none" w:sz="0" w:space="0" w:color="auto"/>
        <w:bottom w:val="none" w:sz="0" w:space="0" w:color="auto"/>
        <w:right w:val="none" w:sz="0" w:space="0" w:color="auto"/>
      </w:divBdr>
    </w:div>
    <w:div w:id="103311594">
      <w:bodyDiv w:val="1"/>
      <w:marLeft w:val="0"/>
      <w:marRight w:val="0"/>
      <w:marTop w:val="0"/>
      <w:marBottom w:val="0"/>
      <w:divBdr>
        <w:top w:val="none" w:sz="0" w:space="0" w:color="auto"/>
        <w:left w:val="none" w:sz="0" w:space="0" w:color="auto"/>
        <w:bottom w:val="none" w:sz="0" w:space="0" w:color="auto"/>
        <w:right w:val="none" w:sz="0" w:space="0" w:color="auto"/>
      </w:divBdr>
    </w:div>
    <w:div w:id="180703301">
      <w:bodyDiv w:val="1"/>
      <w:marLeft w:val="0"/>
      <w:marRight w:val="0"/>
      <w:marTop w:val="0"/>
      <w:marBottom w:val="0"/>
      <w:divBdr>
        <w:top w:val="none" w:sz="0" w:space="0" w:color="auto"/>
        <w:left w:val="none" w:sz="0" w:space="0" w:color="auto"/>
        <w:bottom w:val="none" w:sz="0" w:space="0" w:color="auto"/>
        <w:right w:val="none" w:sz="0" w:space="0" w:color="auto"/>
      </w:divBdr>
    </w:div>
    <w:div w:id="273370117">
      <w:bodyDiv w:val="1"/>
      <w:marLeft w:val="0"/>
      <w:marRight w:val="0"/>
      <w:marTop w:val="0"/>
      <w:marBottom w:val="0"/>
      <w:divBdr>
        <w:top w:val="none" w:sz="0" w:space="0" w:color="auto"/>
        <w:left w:val="none" w:sz="0" w:space="0" w:color="auto"/>
        <w:bottom w:val="none" w:sz="0" w:space="0" w:color="auto"/>
        <w:right w:val="none" w:sz="0" w:space="0" w:color="auto"/>
      </w:divBdr>
      <w:divsChild>
        <w:div w:id="894004590">
          <w:marLeft w:val="75"/>
          <w:marRight w:val="0"/>
          <w:marTop w:val="240"/>
          <w:marBottom w:val="0"/>
          <w:divBdr>
            <w:top w:val="none" w:sz="0" w:space="0" w:color="auto"/>
            <w:left w:val="none" w:sz="0" w:space="0" w:color="auto"/>
            <w:bottom w:val="none" w:sz="0" w:space="0" w:color="auto"/>
            <w:right w:val="none" w:sz="0" w:space="0" w:color="auto"/>
          </w:divBdr>
        </w:div>
        <w:div w:id="884679871">
          <w:marLeft w:val="75"/>
          <w:marRight w:val="0"/>
          <w:marTop w:val="240"/>
          <w:marBottom w:val="0"/>
          <w:divBdr>
            <w:top w:val="none" w:sz="0" w:space="0" w:color="auto"/>
            <w:left w:val="none" w:sz="0" w:space="0" w:color="auto"/>
            <w:bottom w:val="none" w:sz="0" w:space="0" w:color="auto"/>
            <w:right w:val="none" w:sz="0" w:space="0" w:color="auto"/>
          </w:divBdr>
        </w:div>
        <w:div w:id="870069859">
          <w:marLeft w:val="75"/>
          <w:marRight w:val="0"/>
          <w:marTop w:val="240"/>
          <w:marBottom w:val="0"/>
          <w:divBdr>
            <w:top w:val="none" w:sz="0" w:space="0" w:color="auto"/>
            <w:left w:val="none" w:sz="0" w:space="0" w:color="auto"/>
            <w:bottom w:val="none" w:sz="0" w:space="0" w:color="auto"/>
            <w:right w:val="none" w:sz="0" w:space="0" w:color="auto"/>
          </w:divBdr>
        </w:div>
        <w:div w:id="14885807">
          <w:marLeft w:val="75"/>
          <w:marRight w:val="0"/>
          <w:marTop w:val="240"/>
          <w:marBottom w:val="0"/>
          <w:divBdr>
            <w:top w:val="none" w:sz="0" w:space="0" w:color="auto"/>
            <w:left w:val="none" w:sz="0" w:space="0" w:color="auto"/>
            <w:bottom w:val="none" w:sz="0" w:space="0" w:color="auto"/>
            <w:right w:val="none" w:sz="0" w:space="0" w:color="auto"/>
          </w:divBdr>
        </w:div>
      </w:divsChild>
    </w:div>
    <w:div w:id="776297233">
      <w:bodyDiv w:val="1"/>
      <w:marLeft w:val="0"/>
      <w:marRight w:val="0"/>
      <w:marTop w:val="0"/>
      <w:marBottom w:val="0"/>
      <w:divBdr>
        <w:top w:val="none" w:sz="0" w:space="0" w:color="auto"/>
        <w:left w:val="none" w:sz="0" w:space="0" w:color="auto"/>
        <w:bottom w:val="none" w:sz="0" w:space="0" w:color="auto"/>
        <w:right w:val="none" w:sz="0" w:space="0" w:color="auto"/>
      </w:divBdr>
    </w:div>
    <w:div w:id="1477140386">
      <w:bodyDiv w:val="1"/>
      <w:marLeft w:val="0"/>
      <w:marRight w:val="0"/>
      <w:marTop w:val="0"/>
      <w:marBottom w:val="0"/>
      <w:divBdr>
        <w:top w:val="none" w:sz="0" w:space="0" w:color="auto"/>
        <w:left w:val="none" w:sz="0" w:space="0" w:color="auto"/>
        <w:bottom w:val="none" w:sz="0" w:space="0" w:color="auto"/>
        <w:right w:val="none" w:sz="0" w:space="0" w:color="auto"/>
      </w:divBdr>
    </w:div>
    <w:div w:id="1681812314">
      <w:bodyDiv w:val="1"/>
      <w:marLeft w:val="0"/>
      <w:marRight w:val="0"/>
      <w:marTop w:val="0"/>
      <w:marBottom w:val="0"/>
      <w:divBdr>
        <w:top w:val="none" w:sz="0" w:space="0" w:color="auto"/>
        <w:left w:val="none" w:sz="0" w:space="0" w:color="auto"/>
        <w:bottom w:val="none" w:sz="0" w:space="0" w:color="auto"/>
        <w:right w:val="none" w:sz="0" w:space="0" w:color="auto"/>
      </w:divBdr>
    </w:div>
    <w:div w:id="1870340409">
      <w:bodyDiv w:val="1"/>
      <w:marLeft w:val="0"/>
      <w:marRight w:val="0"/>
      <w:marTop w:val="0"/>
      <w:marBottom w:val="0"/>
      <w:divBdr>
        <w:top w:val="none" w:sz="0" w:space="0" w:color="auto"/>
        <w:left w:val="none" w:sz="0" w:space="0" w:color="auto"/>
        <w:bottom w:val="none" w:sz="0" w:space="0" w:color="auto"/>
        <w:right w:val="none" w:sz="0" w:space="0" w:color="auto"/>
      </w:divBdr>
    </w:div>
    <w:div w:id="1935086578">
      <w:bodyDiv w:val="1"/>
      <w:marLeft w:val="0"/>
      <w:marRight w:val="0"/>
      <w:marTop w:val="0"/>
      <w:marBottom w:val="0"/>
      <w:divBdr>
        <w:top w:val="none" w:sz="0" w:space="0" w:color="auto"/>
        <w:left w:val="none" w:sz="0" w:space="0" w:color="auto"/>
        <w:bottom w:val="none" w:sz="0" w:space="0" w:color="auto"/>
        <w:right w:val="none" w:sz="0" w:space="0" w:color="auto"/>
      </w:divBdr>
    </w:div>
    <w:div w:id="200936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xudong.zhang@zyanzoom.com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FCA7A-E365-40D5-AA25-8F1037F3B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Smart Locker Development Plan</vt:lpstr>
    </vt:vector>
  </TitlesOfParts>
  <Company/>
  <LinksUpToDate>false</LinksUpToDate>
  <CharactersWithSpaces>26603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Locker Development Plan</dc:title>
  <dc:subject>Z&amp;Z Business Plan</dc:subject>
  <dc:creator>Xudong Zhang</dc:creator>
  <cp:lastModifiedBy>Xudong Zhang</cp:lastModifiedBy>
  <cp:revision>17</cp:revision>
  <dcterms:created xsi:type="dcterms:W3CDTF">2019-11-10T00:44:00Z</dcterms:created>
  <dcterms:modified xsi:type="dcterms:W3CDTF">2019-11-10T05:21:00Z</dcterms:modified>
</cp:coreProperties>
</file>